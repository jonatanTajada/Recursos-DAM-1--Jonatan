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5C11" w:rsidRDefault="00905C11" w:rsidP="00905C11">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r w:rsidRPr="00905C11">
        <w:rPr>
          <w:rFonts w:ascii="Verdana" w:eastAsia="Times New Roman" w:hAnsi="Verdana" w:cs="Times New Roman"/>
          <w:b/>
          <w:bCs/>
          <w:color w:val="222222"/>
          <w:kern w:val="0"/>
          <w:sz w:val="33"/>
          <w:szCs w:val="33"/>
          <w:lang w:eastAsia="es-ES"/>
          <w14:ligatures w14:val="none"/>
        </w:rPr>
        <w:t>Ficheros de texto en Java</w:t>
      </w:r>
    </w:p>
    <w:p w:rsidR="00905C11" w:rsidRPr="00905C11" w:rsidRDefault="00905C11" w:rsidP="00905C11">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Un fichero de texto está formado por secuencias de caracteres, organizados en líneas de igual o distinta longitud.</w:t>
      </w: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Todos los datos que aparecen en estos ficheros están formados por caracteres.</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905C11">
        <w:rPr>
          <w:rFonts w:ascii="Verdana" w:eastAsia="Times New Roman" w:hAnsi="Verdana" w:cs="Times New Roman"/>
          <w:b/>
          <w:bCs/>
          <w:color w:val="000080"/>
          <w:kern w:val="0"/>
          <w:sz w:val="20"/>
          <w:szCs w:val="20"/>
          <w:lang w:eastAsia="es-ES"/>
          <w14:ligatures w14:val="none"/>
        </w:rPr>
        <w:t>CREAR Y ESCRIBIR EN FICHEROS DE TEXTO EN JAVA</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Para escribir en un fichero de texto utilizaremos dos clases:</w:t>
      </w:r>
    </w:p>
    <w:p w:rsid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roofErr w:type="spellStart"/>
      <w:r w:rsidRPr="00905C11">
        <w:rPr>
          <w:rFonts w:ascii="Verdana" w:eastAsia="Times New Roman" w:hAnsi="Verdana" w:cs="Times New Roman"/>
          <w:b/>
          <w:bCs/>
          <w:color w:val="000080"/>
          <w:kern w:val="0"/>
          <w:sz w:val="20"/>
          <w:szCs w:val="20"/>
          <w:lang w:eastAsia="es-ES"/>
          <w14:ligatures w14:val="none"/>
        </w:rPr>
        <w:t>FileWriter</w:t>
      </w:r>
      <w:proofErr w:type="spellEnd"/>
      <w:r w:rsidRPr="00905C11">
        <w:rPr>
          <w:rFonts w:ascii="Verdana" w:eastAsia="Times New Roman" w:hAnsi="Verdana" w:cs="Times New Roman"/>
          <w:color w:val="222222"/>
          <w:kern w:val="0"/>
          <w:sz w:val="20"/>
          <w:szCs w:val="20"/>
          <w:lang w:eastAsia="es-ES"/>
          <w14:ligatures w14:val="none"/>
        </w:rPr>
        <w:t> y </w:t>
      </w:r>
      <w:proofErr w:type="spellStart"/>
      <w:r w:rsidRPr="00905C11">
        <w:rPr>
          <w:rFonts w:ascii="Verdana" w:eastAsia="Times New Roman" w:hAnsi="Verdana" w:cs="Times New Roman"/>
          <w:b/>
          <w:bCs/>
          <w:color w:val="000080"/>
          <w:kern w:val="0"/>
          <w:sz w:val="20"/>
          <w:szCs w:val="20"/>
          <w:lang w:eastAsia="es-ES"/>
          <w14:ligatures w14:val="none"/>
        </w:rPr>
        <w:t>PrintWriter</w:t>
      </w:r>
      <w:proofErr w:type="spellEnd"/>
      <w:r w:rsidRPr="00905C11">
        <w:rPr>
          <w:rFonts w:ascii="Verdana" w:eastAsia="Times New Roman" w:hAnsi="Verdana" w:cs="Times New Roman"/>
          <w:color w:val="222222"/>
          <w:kern w:val="0"/>
          <w:sz w:val="20"/>
          <w:szCs w:val="20"/>
          <w:lang w:eastAsia="es-ES"/>
          <w14:ligatures w14:val="none"/>
        </w:rPr>
        <w:t>.</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 xml:space="preserve">La clase </w:t>
      </w:r>
      <w:proofErr w:type="spellStart"/>
      <w:r w:rsidRPr="00905C11">
        <w:rPr>
          <w:rFonts w:ascii="Verdana" w:eastAsia="Times New Roman" w:hAnsi="Verdana" w:cs="Times New Roman"/>
          <w:color w:val="222222"/>
          <w:kern w:val="0"/>
          <w:sz w:val="20"/>
          <w:szCs w:val="20"/>
          <w:lang w:eastAsia="es-ES"/>
          <w14:ligatures w14:val="none"/>
        </w:rPr>
        <w:t>FileWriter</w:t>
      </w:r>
      <w:proofErr w:type="spellEnd"/>
      <w:r w:rsidRPr="00905C11">
        <w:rPr>
          <w:rFonts w:ascii="Verdana" w:eastAsia="Times New Roman" w:hAnsi="Verdana" w:cs="Times New Roman"/>
          <w:color w:val="222222"/>
          <w:kern w:val="0"/>
          <w:sz w:val="20"/>
          <w:szCs w:val="20"/>
          <w:lang w:eastAsia="es-ES"/>
          <w14:ligatures w14:val="none"/>
        </w:rPr>
        <w:t xml:space="preserve"> permite tener acceso al fichero en modo escritura.</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Para </w:t>
      </w:r>
      <w:r w:rsidRPr="00905C11">
        <w:rPr>
          <w:rFonts w:ascii="Verdana" w:eastAsia="Times New Roman" w:hAnsi="Verdana" w:cs="Times New Roman"/>
          <w:b/>
          <w:bCs/>
          <w:color w:val="000080"/>
          <w:kern w:val="0"/>
          <w:sz w:val="20"/>
          <w:szCs w:val="20"/>
          <w:lang w:eastAsia="es-ES"/>
          <w14:ligatures w14:val="none"/>
        </w:rPr>
        <w:t>crear</w:t>
      </w:r>
      <w:r w:rsidRPr="00905C11">
        <w:rPr>
          <w:rFonts w:ascii="Verdana" w:eastAsia="Times New Roman" w:hAnsi="Verdana" w:cs="Times New Roman"/>
          <w:color w:val="222222"/>
          <w:kern w:val="0"/>
          <w:sz w:val="20"/>
          <w:szCs w:val="20"/>
          <w:lang w:eastAsia="es-ES"/>
          <w14:ligatures w14:val="none"/>
        </w:rPr>
        <w:t xml:space="preserve"> objetos </w:t>
      </w:r>
      <w:proofErr w:type="spellStart"/>
      <w:r w:rsidRPr="00905C11">
        <w:rPr>
          <w:rFonts w:ascii="Verdana" w:eastAsia="Times New Roman" w:hAnsi="Verdana" w:cs="Times New Roman"/>
          <w:color w:val="222222"/>
          <w:kern w:val="0"/>
          <w:sz w:val="20"/>
          <w:szCs w:val="20"/>
          <w:lang w:eastAsia="es-ES"/>
          <w14:ligatures w14:val="none"/>
        </w:rPr>
        <w:t>FileWriter</w:t>
      </w:r>
      <w:proofErr w:type="spellEnd"/>
      <w:r w:rsidRPr="00905C11">
        <w:rPr>
          <w:rFonts w:ascii="Verdana" w:eastAsia="Times New Roman" w:hAnsi="Verdana" w:cs="Times New Roman"/>
          <w:color w:val="222222"/>
          <w:kern w:val="0"/>
          <w:sz w:val="20"/>
          <w:szCs w:val="20"/>
          <w:lang w:eastAsia="es-ES"/>
          <w14:ligatures w14:val="none"/>
        </w:rPr>
        <w:t xml:space="preserve"> podemos utilizar los constructores:</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FileWriter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String path)</w:t>
      </w:r>
    </w:p>
    <w:p w:rsid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FileWriter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File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objetoFile</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El fichero se crea y si ya existe su contenido se pierde.</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Si lo que necesitamos es abrir un fichero de texto existente sin perder su contenido y añadir más contenido al final utilizaremos los constructores:</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FileWriter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String path, </w:t>
      </w:r>
      <w:proofErr w:type="spellStart"/>
      <w:r w:rsidRPr="00905C11">
        <w:rPr>
          <w:rFonts w:ascii="Courier New" w:eastAsia="Times New Roman" w:hAnsi="Courier New" w:cs="Courier New"/>
          <w:color w:val="0000FF"/>
          <w:kern w:val="0"/>
          <w:sz w:val="20"/>
          <w:szCs w:val="20"/>
          <w:shd w:val="clear" w:color="auto" w:fill="F8F9F9"/>
          <w:lang w:val="en-GB" w:eastAsia="es-ES"/>
          <w14:ligatures w14:val="none"/>
        </w:rPr>
        <w:t>boolean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append)</w:t>
      </w:r>
    </w:p>
    <w:p w:rsid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FileWriter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File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objetoFile</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FF"/>
          <w:kern w:val="0"/>
          <w:sz w:val="20"/>
          <w:szCs w:val="20"/>
          <w:shd w:val="clear" w:color="auto" w:fill="F8F9F9"/>
          <w:lang w:val="en-GB" w:eastAsia="es-ES"/>
          <w14:ligatures w14:val="none"/>
        </w:rPr>
        <w:t>boolean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append)</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Si el parámetro </w:t>
      </w:r>
      <w:proofErr w:type="spellStart"/>
      <w:r w:rsidRPr="00905C11">
        <w:rPr>
          <w:rFonts w:ascii="Verdana" w:eastAsia="Times New Roman" w:hAnsi="Verdana" w:cs="Times New Roman"/>
          <w:b/>
          <w:bCs/>
          <w:color w:val="000080"/>
          <w:kern w:val="0"/>
          <w:sz w:val="20"/>
          <w:szCs w:val="20"/>
          <w:lang w:eastAsia="es-ES"/>
          <w14:ligatures w14:val="none"/>
        </w:rPr>
        <w:t>append</w:t>
      </w:r>
      <w:proofErr w:type="spellEnd"/>
      <w:r w:rsidRPr="00905C11">
        <w:rPr>
          <w:rFonts w:ascii="Verdana" w:eastAsia="Times New Roman" w:hAnsi="Verdana" w:cs="Times New Roman"/>
          <w:color w:val="222222"/>
          <w:kern w:val="0"/>
          <w:sz w:val="20"/>
          <w:szCs w:val="20"/>
          <w:lang w:eastAsia="es-ES"/>
          <w14:ligatures w14:val="none"/>
        </w:rPr>
        <w:t> es </w:t>
      </w:r>
      <w:r w:rsidRPr="00905C11">
        <w:rPr>
          <w:rFonts w:ascii="Verdana" w:eastAsia="Times New Roman" w:hAnsi="Verdana" w:cs="Times New Roman"/>
          <w:b/>
          <w:bCs/>
          <w:color w:val="000080"/>
          <w:kern w:val="0"/>
          <w:sz w:val="20"/>
          <w:szCs w:val="20"/>
          <w:lang w:eastAsia="es-ES"/>
          <w14:ligatures w14:val="none"/>
        </w:rPr>
        <w:t>true</w:t>
      </w:r>
      <w:r w:rsidRPr="00905C11">
        <w:rPr>
          <w:rFonts w:ascii="Verdana" w:eastAsia="Times New Roman" w:hAnsi="Verdana" w:cs="Times New Roman"/>
          <w:color w:val="222222"/>
          <w:kern w:val="0"/>
          <w:sz w:val="20"/>
          <w:szCs w:val="20"/>
          <w:lang w:eastAsia="es-ES"/>
          <w14:ligatures w14:val="none"/>
        </w:rPr>
        <w:t> significa que los datos se van a añadir a los existentes. Si es </w:t>
      </w:r>
      <w:r w:rsidRPr="00905C11">
        <w:rPr>
          <w:rFonts w:ascii="Verdana" w:eastAsia="Times New Roman" w:hAnsi="Verdana" w:cs="Times New Roman"/>
          <w:b/>
          <w:bCs/>
          <w:color w:val="000080"/>
          <w:kern w:val="0"/>
          <w:sz w:val="20"/>
          <w:szCs w:val="20"/>
          <w:lang w:eastAsia="es-ES"/>
          <w14:ligatures w14:val="none"/>
        </w:rPr>
        <w:t>false</w:t>
      </w:r>
      <w:r w:rsidRPr="00905C11">
        <w:rPr>
          <w:rFonts w:ascii="Verdana" w:eastAsia="Times New Roman" w:hAnsi="Verdana" w:cs="Times New Roman"/>
          <w:color w:val="222222"/>
          <w:kern w:val="0"/>
          <w:sz w:val="20"/>
          <w:szCs w:val="20"/>
          <w:lang w:eastAsia="es-ES"/>
          <w14:ligatures w14:val="none"/>
        </w:rPr>
        <w:t> los datos existentes se pierden.</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La clase </w:t>
      </w:r>
      <w:proofErr w:type="spellStart"/>
      <w:r w:rsidRPr="00905C11">
        <w:rPr>
          <w:rFonts w:ascii="Verdana" w:eastAsia="Times New Roman" w:hAnsi="Verdana" w:cs="Times New Roman"/>
          <w:b/>
          <w:bCs/>
          <w:color w:val="000080"/>
          <w:kern w:val="0"/>
          <w:sz w:val="20"/>
          <w:szCs w:val="20"/>
          <w:lang w:eastAsia="es-ES"/>
          <w14:ligatures w14:val="none"/>
        </w:rPr>
        <w:t>FileWriter</w:t>
      </w:r>
      <w:proofErr w:type="spellEnd"/>
      <w:r w:rsidRPr="00905C11">
        <w:rPr>
          <w:rFonts w:ascii="Verdana" w:eastAsia="Times New Roman" w:hAnsi="Verdana" w:cs="Times New Roman"/>
          <w:b/>
          <w:bCs/>
          <w:color w:val="000080"/>
          <w:kern w:val="0"/>
          <w:sz w:val="20"/>
          <w:szCs w:val="20"/>
          <w:lang w:eastAsia="es-ES"/>
          <w14:ligatures w14:val="none"/>
        </w:rPr>
        <w:t> </w:t>
      </w:r>
      <w:r w:rsidRPr="00905C11">
        <w:rPr>
          <w:rFonts w:ascii="Verdana" w:eastAsia="Times New Roman" w:hAnsi="Verdana" w:cs="Times New Roman"/>
          <w:color w:val="222222"/>
          <w:kern w:val="0"/>
          <w:sz w:val="20"/>
          <w:szCs w:val="20"/>
          <w:lang w:eastAsia="es-ES"/>
          <w14:ligatures w14:val="none"/>
        </w:rPr>
        <w:t>proporciona el </w:t>
      </w:r>
      <w:r w:rsidRPr="00905C11">
        <w:rPr>
          <w:rFonts w:ascii="Verdana" w:eastAsia="Times New Roman" w:hAnsi="Verdana" w:cs="Times New Roman"/>
          <w:b/>
          <w:bCs/>
          <w:color w:val="000080"/>
          <w:kern w:val="0"/>
          <w:sz w:val="20"/>
          <w:szCs w:val="20"/>
          <w:lang w:eastAsia="es-ES"/>
          <w14:ligatures w14:val="none"/>
        </w:rPr>
        <w:t xml:space="preserve">método </w:t>
      </w:r>
      <w:proofErr w:type="spellStart"/>
      <w:proofErr w:type="gramStart"/>
      <w:r w:rsidRPr="00905C11">
        <w:rPr>
          <w:rFonts w:ascii="Verdana" w:eastAsia="Times New Roman" w:hAnsi="Verdana" w:cs="Times New Roman"/>
          <w:b/>
          <w:bCs/>
          <w:color w:val="000080"/>
          <w:kern w:val="0"/>
          <w:sz w:val="20"/>
          <w:szCs w:val="20"/>
          <w:lang w:eastAsia="es-ES"/>
          <w14:ligatures w14:val="none"/>
        </w:rPr>
        <w:t>write</w:t>
      </w:r>
      <w:proofErr w:type="spellEnd"/>
      <w:r w:rsidRPr="00905C11">
        <w:rPr>
          <w:rFonts w:ascii="Verdana" w:eastAsia="Times New Roman" w:hAnsi="Verdana" w:cs="Times New Roman"/>
          <w:b/>
          <w:bCs/>
          <w:color w:val="000080"/>
          <w:kern w:val="0"/>
          <w:sz w:val="20"/>
          <w:szCs w:val="20"/>
          <w:lang w:eastAsia="es-ES"/>
          <w14:ligatures w14:val="none"/>
        </w:rPr>
        <w:t>(</w:t>
      </w:r>
      <w:proofErr w:type="gramEnd"/>
      <w:r w:rsidRPr="00905C11">
        <w:rPr>
          <w:rFonts w:ascii="Verdana" w:eastAsia="Times New Roman" w:hAnsi="Verdana" w:cs="Times New Roman"/>
          <w:b/>
          <w:bCs/>
          <w:color w:val="000080"/>
          <w:kern w:val="0"/>
          <w:sz w:val="20"/>
          <w:szCs w:val="20"/>
          <w:lang w:eastAsia="es-ES"/>
          <w14:ligatures w14:val="none"/>
        </w:rPr>
        <w:t>)</w:t>
      </w:r>
      <w:r w:rsidRPr="00905C11">
        <w:rPr>
          <w:rFonts w:ascii="Verdana" w:eastAsia="Times New Roman" w:hAnsi="Verdana" w:cs="Times New Roman"/>
          <w:color w:val="222222"/>
          <w:kern w:val="0"/>
          <w:sz w:val="20"/>
          <w:szCs w:val="20"/>
          <w:lang w:eastAsia="es-ES"/>
          <w14:ligatures w14:val="none"/>
        </w:rPr>
        <w:t xml:space="preserve"> para escribir cadenas de caracteres aunque lo normal es utilizar esta clase junto con la clase </w:t>
      </w:r>
      <w:proofErr w:type="spellStart"/>
      <w:r w:rsidRPr="00905C11">
        <w:rPr>
          <w:rFonts w:ascii="Verdana" w:eastAsia="Times New Roman" w:hAnsi="Verdana" w:cs="Times New Roman"/>
          <w:color w:val="222222"/>
          <w:kern w:val="0"/>
          <w:sz w:val="20"/>
          <w:szCs w:val="20"/>
          <w:lang w:eastAsia="es-ES"/>
          <w14:ligatures w14:val="none"/>
        </w:rPr>
        <w:t>PrintWriter</w:t>
      </w:r>
      <w:proofErr w:type="spellEnd"/>
      <w:r w:rsidRPr="00905C11">
        <w:rPr>
          <w:rFonts w:ascii="Verdana" w:eastAsia="Times New Roman" w:hAnsi="Verdana" w:cs="Times New Roman"/>
          <w:color w:val="222222"/>
          <w:kern w:val="0"/>
          <w:sz w:val="20"/>
          <w:szCs w:val="20"/>
          <w:lang w:eastAsia="es-ES"/>
          <w14:ligatures w14:val="none"/>
        </w:rPr>
        <w:t xml:space="preserve"> para facilitar la escritura.</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La clase </w:t>
      </w:r>
      <w:proofErr w:type="spellStart"/>
      <w:r w:rsidRPr="00905C11">
        <w:rPr>
          <w:rFonts w:ascii="Verdana" w:eastAsia="Times New Roman" w:hAnsi="Verdana" w:cs="Times New Roman"/>
          <w:b/>
          <w:bCs/>
          <w:color w:val="000080"/>
          <w:kern w:val="0"/>
          <w:sz w:val="20"/>
          <w:szCs w:val="20"/>
          <w:lang w:eastAsia="es-ES"/>
          <w14:ligatures w14:val="none"/>
        </w:rPr>
        <w:t>PrintWriter</w:t>
      </w:r>
      <w:proofErr w:type="spellEnd"/>
      <w:r w:rsidRPr="00905C11">
        <w:rPr>
          <w:rFonts w:ascii="Verdana" w:eastAsia="Times New Roman" w:hAnsi="Verdana" w:cs="Times New Roman"/>
          <w:color w:val="222222"/>
          <w:kern w:val="0"/>
          <w:sz w:val="20"/>
          <w:szCs w:val="20"/>
          <w:lang w:eastAsia="es-ES"/>
          <w14:ligatures w14:val="none"/>
        </w:rPr>
        <w:t> permite </w:t>
      </w:r>
      <w:r w:rsidRPr="00905C11">
        <w:rPr>
          <w:rFonts w:ascii="Verdana" w:eastAsia="Times New Roman" w:hAnsi="Verdana" w:cs="Times New Roman"/>
          <w:b/>
          <w:bCs/>
          <w:color w:val="000080"/>
          <w:kern w:val="0"/>
          <w:sz w:val="20"/>
          <w:szCs w:val="20"/>
          <w:lang w:eastAsia="es-ES"/>
          <w14:ligatures w14:val="none"/>
        </w:rPr>
        <w:t>escribir</w:t>
      </w:r>
      <w:r w:rsidRPr="00905C11">
        <w:rPr>
          <w:rFonts w:ascii="Verdana" w:eastAsia="Times New Roman" w:hAnsi="Verdana" w:cs="Times New Roman"/>
          <w:color w:val="222222"/>
          <w:kern w:val="0"/>
          <w:sz w:val="20"/>
          <w:szCs w:val="20"/>
          <w:lang w:eastAsia="es-ES"/>
          <w14:ligatures w14:val="none"/>
        </w:rPr>
        <w:t> caracteres en el fichero </w:t>
      </w:r>
      <w:r w:rsidRPr="00905C11">
        <w:rPr>
          <w:rFonts w:ascii="Verdana" w:eastAsia="Times New Roman" w:hAnsi="Verdana" w:cs="Times New Roman"/>
          <w:b/>
          <w:bCs/>
          <w:color w:val="000080"/>
          <w:kern w:val="0"/>
          <w:sz w:val="20"/>
          <w:szCs w:val="20"/>
          <w:lang w:eastAsia="es-ES"/>
          <w14:ligatures w14:val="none"/>
        </w:rPr>
        <w:t>de la misma forma que en la pantalla</w:t>
      </w:r>
      <w:r w:rsidRPr="00905C11">
        <w:rPr>
          <w:rFonts w:ascii="Verdana" w:eastAsia="Times New Roman" w:hAnsi="Verdana" w:cs="Times New Roman"/>
          <w:color w:val="222222"/>
          <w:kern w:val="0"/>
          <w:sz w:val="20"/>
          <w:szCs w:val="20"/>
          <w:lang w:eastAsia="es-ES"/>
          <w14:ligatures w14:val="none"/>
        </w:rPr>
        <w:t>.</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 xml:space="preserve">Un objeto </w:t>
      </w:r>
      <w:proofErr w:type="spellStart"/>
      <w:r w:rsidRPr="00905C11">
        <w:rPr>
          <w:rFonts w:ascii="Verdana" w:eastAsia="Times New Roman" w:hAnsi="Verdana" w:cs="Times New Roman"/>
          <w:color w:val="222222"/>
          <w:kern w:val="0"/>
          <w:sz w:val="20"/>
          <w:szCs w:val="20"/>
          <w:lang w:eastAsia="es-ES"/>
          <w14:ligatures w14:val="none"/>
        </w:rPr>
        <w:t>PrintWriter</w:t>
      </w:r>
      <w:proofErr w:type="spellEnd"/>
      <w:r w:rsidRPr="00905C11">
        <w:rPr>
          <w:rFonts w:ascii="Verdana" w:eastAsia="Times New Roman" w:hAnsi="Verdana" w:cs="Times New Roman"/>
          <w:color w:val="222222"/>
          <w:kern w:val="0"/>
          <w:sz w:val="20"/>
          <w:szCs w:val="20"/>
          <w:lang w:eastAsia="es-ES"/>
          <w14:ligatures w14:val="none"/>
        </w:rPr>
        <w:t xml:space="preserve"> se crea a partir de un objeto </w:t>
      </w:r>
      <w:proofErr w:type="spellStart"/>
      <w:r w:rsidRPr="00905C11">
        <w:rPr>
          <w:rFonts w:ascii="Verdana" w:eastAsia="Times New Roman" w:hAnsi="Verdana" w:cs="Times New Roman"/>
          <w:color w:val="222222"/>
          <w:kern w:val="0"/>
          <w:sz w:val="20"/>
          <w:szCs w:val="20"/>
          <w:lang w:eastAsia="es-ES"/>
          <w14:ligatures w14:val="none"/>
        </w:rPr>
        <w:t>FileWriter</w:t>
      </w:r>
      <w:proofErr w:type="spellEnd"/>
      <w:r w:rsidRPr="00905C11">
        <w:rPr>
          <w:rFonts w:ascii="Verdana" w:eastAsia="Times New Roman" w:hAnsi="Verdana" w:cs="Times New Roman"/>
          <w:color w:val="222222"/>
          <w:kern w:val="0"/>
          <w:sz w:val="20"/>
          <w:szCs w:val="20"/>
          <w:lang w:eastAsia="es-ES"/>
          <w14:ligatures w14:val="none"/>
        </w:rPr>
        <w:t>.</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val="en-GB" w:eastAsia="es-ES"/>
          <w14:ligatures w14:val="none"/>
        </w:rPr>
      </w:pPr>
      <w:proofErr w:type="spellStart"/>
      <w:r w:rsidRPr="00905C11">
        <w:rPr>
          <w:rFonts w:ascii="Verdana" w:eastAsia="Times New Roman" w:hAnsi="Verdana" w:cs="Times New Roman"/>
          <w:b/>
          <w:bCs/>
          <w:color w:val="000080"/>
          <w:kern w:val="0"/>
          <w:sz w:val="20"/>
          <w:szCs w:val="20"/>
          <w:lang w:val="en-GB" w:eastAsia="es-ES"/>
          <w14:ligatures w14:val="none"/>
        </w:rPr>
        <w:t>Ejemplo</w:t>
      </w:r>
      <w:proofErr w:type="spellEnd"/>
      <w:r w:rsidRPr="00905C11">
        <w:rPr>
          <w:rFonts w:ascii="Verdana" w:eastAsia="Times New Roman" w:hAnsi="Verdana" w:cs="Times New Roman"/>
          <w:color w:val="222222"/>
          <w:kern w:val="0"/>
          <w:sz w:val="20"/>
          <w:szCs w:val="20"/>
          <w:lang w:val="en-GB" w:eastAsia="es-ES"/>
          <w14:ligatures w14:val="none"/>
        </w:rPr>
        <w:t>:</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fw</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r w:rsidRPr="00905C11">
        <w:rPr>
          <w:rFonts w:ascii="Courier New" w:eastAsia="Times New Roman" w:hAnsi="Courier New" w:cs="Courier New"/>
          <w:color w:val="A31515"/>
          <w:kern w:val="0"/>
          <w:sz w:val="20"/>
          <w:szCs w:val="20"/>
          <w:shd w:val="clear" w:color="auto" w:fill="F8F9F9"/>
          <w:lang w:val="en-GB" w:eastAsia="es-ES"/>
          <w14:ligatures w14:val="none"/>
        </w:rPr>
        <w:t>"c:/ficheros/datos.txt"</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PrintWriter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salida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PrintWriter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fw</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En este ejemplo se ha creado un fichero de texto llamado datos.txt. El fichero se encuentra dentro de la carpeta ficheros en la unidad C:</w:t>
      </w:r>
      <w:r w:rsidRPr="00905C11">
        <w:rPr>
          <w:rFonts w:ascii="Verdana" w:eastAsia="Times New Roman" w:hAnsi="Verdana" w:cs="Times New Roman"/>
          <w:color w:val="222222"/>
          <w:kern w:val="0"/>
          <w:sz w:val="20"/>
          <w:szCs w:val="20"/>
          <w:lang w:eastAsia="es-ES"/>
          <w14:ligatures w14:val="none"/>
        </w:rPr>
        <w:br/>
      </w:r>
      <w:r w:rsidRPr="00905C11">
        <w:rPr>
          <w:rFonts w:ascii="Verdana" w:eastAsia="Times New Roman" w:hAnsi="Verdana" w:cs="Times New Roman"/>
          <w:color w:val="222222"/>
          <w:kern w:val="0"/>
          <w:sz w:val="20"/>
          <w:szCs w:val="20"/>
          <w:lang w:eastAsia="es-ES"/>
          <w14:ligatures w14:val="none"/>
        </w:rPr>
        <w:br/>
        <w:t xml:space="preserve">A partir de Java 5 se puede crear un objeto </w:t>
      </w:r>
      <w:proofErr w:type="spellStart"/>
      <w:r w:rsidRPr="00905C11">
        <w:rPr>
          <w:rFonts w:ascii="Verdana" w:eastAsia="Times New Roman" w:hAnsi="Verdana" w:cs="Times New Roman"/>
          <w:color w:val="222222"/>
          <w:kern w:val="0"/>
          <w:sz w:val="20"/>
          <w:szCs w:val="20"/>
          <w:lang w:eastAsia="es-ES"/>
          <w14:ligatures w14:val="none"/>
        </w:rPr>
        <w:t>PrintWriter</w:t>
      </w:r>
      <w:proofErr w:type="spellEnd"/>
      <w:r w:rsidRPr="00905C11">
        <w:rPr>
          <w:rFonts w:ascii="Verdana" w:eastAsia="Times New Roman" w:hAnsi="Verdana" w:cs="Times New Roman"/>
          <w:color w:val="222222"/>
          <w:kern w:val="0"/>
          <w:sz w:val="20"/>
          <w:szCs w:val="20"/>
          <w:lang w:eastAsia="es-ES"/>
          <w14:ligatures w14:val="none"/>
        </w:rPr>
        <w:t xml:space="preserve"> directamente a partir de un objeto File o de la ruta:</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PrintWriter</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salida = </w:t>
      </w:r>
      <w:r w:rsidRPr="00905C11">
        <w:rPr>
          <w:rFonts w:ascii="Courier New" w:eastAsia="Times New Roman" w:hAnsi="Courier New" w:cs="Courier New"/>
          <w:color w:val="0000FF"/>
          <w:kern w:val="0"/>
          <w:sz w:val="20"/>
          <w:szCs w:val="20"/>
          <w:shd w:val="clear" w:color="auto" w:fill="F8F9F9"/>
          <w:lang w:eastAsia="es-ES"/>
          <w14:ligatures w14:val="none"/>
        </w:rPr>
        <w:t>new</w:t>
      </w: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PrintWriter</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r w:rsidRPr="00905C11">
        <w:rPr>
          <w:rFonts w:ascii="Courier New" w:eastAsia="Times New Roman" w:hAnsi="Courier New" w:cs="Courier New"/>
          <w:color w:val="A31515"/>
          <w:kern w:val="0"/>
          <w:sz w:val="20"/>
          <w:szCs w:val="20"/>
          <w:shd w:val="clear" w:color="auto" w:fill="F8F9F9"/>
          <w:lang w:eastAsia="es-ES"/>
          <w14:ligatures w14:val="none"/>
        </w:rPr>
        <w:t>"c:/ficheros/datos.txt"</w:t>
      </w: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En este caso, si el fichero no existe se crea. Si no se puede crear un archivo con ese nombre o si ocurre algún error se lanza una </w:t>
      </w:r>
      <w:r w:rsidRPr="00905C11">
        <w:rPr>
          <w:rFonts w:ascii="Verdana" w:eastAsia="Times New Roman" w:hAnsi="Verdana" w:cs="Times New Roman"/>
          <w:b/>
          <w:bCs/>
          <w:color w:val="000080"/>
          <w:kern w:val="0"/>
          <w:sz w:val="20"/>
          <w:szCs w:val="20"/>
          <w:lang w:eastAsia="es-ES"/>
          <w14:ligatures w14:val="none"/>
        </w:rPr>
        <w:t>excepción</w:t>
      </w:r>
      <w:r w:rsidRPr="00905C11">
        <w:rPr>
          <w:rFonts w:ascii="Verdana" w:eastAsia="Times New Roman" w:hAnsi="Verdana" w:cs="Times New Roman"/>
          <w:color w:val="222222"/>
          <w:kern w:val="0"/>
          <w:sz w:val="20"/>
          <w:szCs w:val="20"/>
          <w:lang w:eastAsia="es-ES"/>
          <w14:ligatures w14:val="none"/>
        </w:rPr>
        <w:t> </w:t>
      </w:r>
      <w:proofErr w:type="spellStart"/>
      <w:r w:rsidRPr="00905C11">
        <w:rPr>
          <w:rFonts w:ascii="Verdana" w:eastAsia="Times New Roman" w:hAnsi="Verdana" w:cs="Times New Roman"/>
          <w:b/>
          <w:bCs/>
          <w:color w:val="000080"/>
          <w:kern w:val="0"/>
          <w:sz w:val="20"/>
          <w:szCs w:val="20"/>
          <w:lang w:eastAsia="es-ES"/>
          <w14:ligatures w14:val="none"/>
        </w:rPr>
        <w:t>FileNotFoundException</w:t>
      </w:r>
      <w:proofErr w:type="spellEnd"/>
      <w:r w:rsidRPr="00905C11">
        <w:rPr>
          <w:rFonts w:ascii="Verdana" w:eastAsia="Times New Roman" w:hAnsi="Verdana" w:cs="Times New Roman"/>
          <w:color w:val="222222"/>
          <w:kern w:val="0"/>
          <w:sz w:val="20"/>
          <w:szCs w:val="20"/>
          <w:lang w:eastAsia="es-ES"/>
          <w14:ligatures w14:val="none"/>
        </w:rPr>
        <w:t>.</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Una vez creado el objeto podemos utilizar </w:t>
      </w:r>
      <w:proofErr w:type="spellStart"/>
      <w:proofErr w:type="gramStart"/>
      <w:r w:rsidRPr="00905C11">
        <w:rPr>
          <w:rFonts w:ascii="Verdana" w:eastAsia="Times New Roman" w:hAnsi="Verdana" w:cs="Times New Roman"/>
          <w:b/>
          <w:bCs/>
          <w:color w:val="000080"/>
          <w:kern w:val="0"/>
          <w:sz w:val="20"/>
          <w:szCs w:val="20"/>
          <w:lang w:eastAsia="es-ES"/>
          <w14:ligatures w14:val="none"/>
        </w:rPr>
        <w:t>print</w:t>
      </w:r>
      <w:proofErr w:type="spellEnd"/>
      <w:r w:rsidRPr="00905C11">
        <w:rPr>
          <w:rFonts w:ascii="Verdana" w:eastAsia="Times New Roman" w:hAnsi="Verdana" w:cs="Times New Roman"/>
          <w:b/>
          <w:bCs/>
          <w:color w:val="000080"/>
          <w:kern w:val="0"/>
          <w:sz w:val="20"/>
          <w:szCs w:val="20"/>
          <w:lang w:eastAsia="es-ES"/>
          <w14:ligatures w14:val="none"/>
        </w:rPr>
        <w:t>(</w:t>
      </w:r>
      <w:proofErr w:type="gramEnd"/>
      <w:r w:rsidRPr="00905C11">
        <w:rPr>
          <w:rFonts w:ascii="Verdana" w:eastAsia="Times New Roman" w:hAnsi="Verdana" w:cs="Times New Roman"/>
          <w:b/>
          <w:bCs/>
          <w:color w:val="000080"/>
          <w:kern w:val="0"/>
          <w:sz w:val="20"/>
          <w:szCs w:val="20"/>
          <w:lang w:eastAsia="es-ES"/>
          <w14:ligatures w14:val="none"/>
        </w:rPr>
        <w:t xml:space="preserve">), </w:t>
      </w:r>
      <w:proofErr w:type="spellStart"/>
      <w:r w:rsidRPr="00905C11">
        <w:rPr>
          <w:rFonts w:ascii="Verdana" w:eastAsia="Times New Roman" w:hAnsi="Verdana" w:cs="Times New Roman"/>
          <w:b/>
          <w:bCs/>
          <w:color w:val="000080"/>
          <w:kern w:val="0"/>
          <w:sz w:val="20"/>
          <w:szCs w:val="20"/>
          <w:lang w:eastAsia="es-ES"/>
          <w14:ligatures w14:val="none"/>
        </w:rPr>
        <w:t>println</w:t>
      </w:r>
      <w:proofErr w:type="spellEnd"/>
      <w:r w:rsidRPr="00905C11">
        <w:rPr>
          <w:rFonts w:ascii="Verdana" w:eastAsia="Times New Roman" w:hAnsi="Verdana" w:cs="Times New Roman"/>
          <w:b/>
          <w:bCs/>
          <w:color w:val="000080"/>
          <w:kern w:val="0"/>
          <w:sz w:val="20"/>
          <w:szCs w:val="20"/>
          <w:lang w:eastAsia="es-ES"/>
          <w14:ligatures w14:val="none"/>
        </w:rPr>
        <w:t xml:space="preserve">() y </w:t>
      </w:r>
      <w:proofErr w:type="spellStart"/>
      <w:r w:rsidRPr="00905C11">
        <w:rPr>
          <w:rFonts w:ascii="Verdana" w:eastAsia="Times New Roman" w:hAnsi="Verdana" w:cs="Times New Roman"/>
          <w:b/>
          <w:bCs/>
          <w:color w:val="000080"/>
          <w:kern w:val="0"/>
          <w:sz w:val="20"/>
          <w:szCs w:val="20"/>
          <w:lang w:eastAsia="es-ES"/>
          <w14:ligatures w14:val="none"/>
        </w:rPr>
        <w:t>printf</w:t>
      </w:r>
      <w:proofErr w:type="spellEnd"/>
      <w:r w:rsidRPr="00905C11">
        <w:rPr>
          <w:rFonts w:ascii="Verdana" w:eastAsia="Times New Roman" w:hAnsi="Verdana" w:cs="Times New Roman"/>
          <w:b/>
          <w:bCs/>
          <w:color w:val="000080"/>
          <w:kern w:val="0"/>
          <w:sz w:val="20"/>
          <w:szCs w:val="20"/>
          <w:lang w:eastAsia="es-ES"/>
          <w14:ligatures w14:val="none"/>
        </w:rPr>
        <w:t>()</w:t>
      </w:r>
      <w:r w:rsidRPr="00905C11">
        <w:rPr>
          <w:rFonts w:ascii="Verdana" w:eastAsia="Times New Roman" w:hAnsi="Verdana" w:cs="Times New Roman"/>
          <w:color w:val="222222"/>
          <w:kern w:val="0"/>
          <w:sz w:val="20"/>
          <w:szCs w:val="20"/>
          <w:lang w:eastAsia="es-ES"/>
          <w14:ligatures w14:val="none"/>
        </w:rPr>
        <w:t> para escribir en el fichero como si fuese en pantalla.</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905C11">
        <w:rPr>
          <w:rFonts w:ascii="Verdana" w:eastAsia="Times New Roman" w:hAnsi="Verdana" w:cs="Times New Roman"/>
          <w:b/>
          <w:bCs/>
          <w:color w:val="000080"/>
          <w:kern w:val="0"/>
          <w:sz w:val="20"/>
          <w:szCs w:val="20"/>
          <w:lang w:eastAsia="es-ES"/>
          <w14:ligatures w14:val="none"/>
        </w:rPr>
        <w:t>Ejemplo de escritura de un fichero de texto:</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Programa Java que lee texto por teclado y lo escribe en un fichero de texto llamado datos.txt. El proceso consiste en leer una línea de texto por teclado y escribirla en el fichero. Este proceso se repite hasta que se introduce por teclado la cadena FIN. La cadena FIN que indica el final de lectura no se debe escribir en el fichero.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java.io.PrintWriter</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java.util</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.Scanner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class</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A31515"/>
          <w:kern w:val="0"/>
          <w:sz w:val="20"/>
          <w:szCs w:val="20"/>
          <w:shd w:val="clear" w:color="auto" w:fill="F8F9F9"/>
          <w:lang w:val="en-GB" w:eastAsia="es-ES"/>
          <w14:ligatures w14:val="none"/>
        </w:rPr>
        <w:t>File11</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static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void</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A31515"/>
          <w:kern w:val="0"/>
          <w:sz w:val="20"/>
          <w:szCs w:val="20"/>
          <w:shd w:val="clear" w:color="auto" w:fill="F8F9F9"/>
          <w:lang w:val="en-GB" w:eastAsia="es-ES"/>
          <w14:ligatures w14:val="none"/>
        </w:rPr>
        <w:t>main</w:t>
      </w:r>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Scanner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sc</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Scanner(</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System.in);</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PrintWriter</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salida = </w:t>
      </w:r>
      <w:proofErr w:type="spellStart"/>
      <w:r w:rsidRPr="00905C11">
        <w:rPr>
          <w:rFonts w:ascii="Courier New" w:eastAsia="Times New Roman" w:hAnsi="Courier New" w:cs="Courier New"/>
          <w:color w:val="0000FF"/>
          <w:kern w:val="0"/>
          <w:sz w:val="20"/>
          <w:szCs w:val="20"/>
          <w:shd w:val="clear" w:color="auto" w:fill="F8F9F9"/>
          <w:lang w:eastAsia="es-ES"/>
          <w14:ligatures w14:val="none"/>
        </w:rPr>
        <w:t>null</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00FF"/>
          <w:kern w:val="0"/>
          <w:sz w:val="20"/>
          <w:szCs w:val="20"/>
          <w:shd w:val="clear" w:color="auto" w:fill="F8F9F9"/>
          <w:lang w:eastAsia="es-ES"/>
          <w14:ligatures w14:val="none"/>
        </w:rPr>
        <w:t>try</w:t>
      </w: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salida = </w:t>
      </w:r>
      <w:r w:rsidRPr="00905C11">
        <w:rPr>
          <w:rFonts w:ascii="Courier New" w:eastAsia="Times New Roman" w:hAnsi="Courier New" w:cs="Courier New"/>
          <w:color w:val="0000FF"/>
          <w:kern w:val="0"/>
          <w:sz w:val="20"/>
          <w:szCs w:val="20"/>
          <w:shd w:val="clear" w:color="auto" w:fill="F8F9F9"/>
          <w:lang w:eastAsia="es-ES"/>
          <w14:ligatures w14:val="none"/>
        </w:rPr>
        <w:t>new</w:t>
      </w: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PrintWriter</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r w:rsidRPr="00905C11">
        <w:rPr>
          <w:rFonts w:ascii="Courier New" w:eastAsia="Times New Roman" w:hAnsi="Courier New" w:cs="Courier New"/>
          <w:color w:val="A31515"/>
          <w:kern w:val="0"/>
          <w:sz w:val="20"/>
          <w:szCs w:val="20"/>
          <w:shd w:val="clear" w:color="auto" w:fill="F8F9F9"/>
          <w:lang w:eastAsia="es-ES"/>
          <w14:ligatures w14:val="none"/>
        </w:rPr>
        <w:t>"c:/ficheros/datos.txt"</w:t>
      </w:r>
      <w:proofErr w:type="gramStart"/>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905C11">
        <w:rPr>
          <w:rFonts w:ascii="Courier New" w:eastAsia="Times New Roman" w:hAnsi="Courier New" w:cs="Courier New"/>
          <w:color w:val="008000"/>
          <w:kern w:val="0"/>
          <w:sz w:val="20"/>
          <w:szCs w:val="20"/>
          <w:shd w:val="clear" w:color="auto" w:fill="F8F9F9"/>
          <w:lang w:eastAsia="es-ES"/>
          <w14:ligatures w14:val="none"/>
        </w:rPr>
        <w:t>//se crea el fichero</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String</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cadena;</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r w:rsidRPr="00905C11">
        <w:rPr>
          <w:rFonts w:ascii="Courier New" w:eastAsia="Times New Roman" w:hAnsi="Courier New" w:cs="Courier New"/>
          <w:color w:val="A31515"/>
          <w:kern w:val="0"/>
          <w:sz w:val="20"/>
          <w:szCs w:val="20"/>
          <w:shd w:val="clear" w:color="auto" w:fill="F8F9F9"/>
          <w:lang w:eastAsia="es-ES"/>
          <w14:ligatures w14:val="none"/>
        </w:rPr>
        <w:t>"Introduce texto. Para acabar introduce la cadena FIN:"</w:t>
      </w:r>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cadena =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sc.nextLine</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8000"/>
          <w:kern w:val="0"/>
          <w:sz w:val="20"/>
          <w:szCs w:val="20"/>
          <w:shd w:val="clear" w:color="auto" w:fill="F8F9F9"/>
          <w:lang w:eastAsia="es-ES"/>
          <w14:ligatures w14:val="none"/>
        </w:rPr>
        <w:t xml:space="preserve">//se introduce por teclado una cadena de texto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FF"/>
          <w:kern w:val="0"/>
          <w:sz w:val="20"/>
          <w:szCs w:val="20"/>
          <w:shd w:val="clear" w:color="auto" w:fill="F8F9F9"/>
          <w:lang w:eastAsia="es-ES"/>
          <w14:ligatures w14:val="none"/>
        </w:rPr>
        <w:t>while</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905C11">
        <w:rPr>
          <w:rFonts w:ascii="Courier New" w:eastAsia="Times New Roman" w:hAnsi="Courier New" w:cs="Courier New"/>
          <w:color w:val="000000"/>
          <w:kern w:val="0"/>
          <w:sz w:val="20"/>
          <w:szCs w:val="20"/>
          <w:shd w:val="clear" w:color="auto" w:fill="F8F9F9"/>
          <w:lang w:eastAsia="es-ES"/>
          <w14:ligatures w14:val="none"/>
        </w:rPr>
        <w:t>(!</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cadena</w:t>
      </w:r>
      <w:proofErr w:type="gramEnd"/>
      <w:r w:rsidRPr="00905C11">
        <w:rPr>
          <w:rFonts w:ascii="Courier New" w:eastAsia="Times New Roman" w:hAnsi="Courier New" w:cs="Courier New"/>
          <w:color w:val="000000"/>
          <w:kern w:val="0"/>
          <w:sz w:val="20"/>
          <w:szCs w:val="20"/>
          <w:shd w:val="clear" w:color="auto" w:fill="F8F9F9"/>
          <w:lang w:eastAsia="es-ES"/>
          <w14:ligatures w14:val="none"/>
        </w:rPr>
        <w:t>.equalsIgnoreCase</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r w:rsidRPr="00905C11">
        <w:rPr>
          <w:rFonts w:ascii="Courier New" w:eastAsia="Times New Roman" w:hAnsi="Courier New" w:cs="Courier New"/>
          <w:color w:val="A31515"/>
          <w:kern w:val="0"/>
          <w:sz w:val="20"/>
          <w:szCs w:val="20"/>
          <w:shd w:val="clear" w:color="auto" w:fill="F8F9F9"/>
          <w:lang w:eastAsia="es-ES"/>
          <w14:ligatures w14:val="none"/>
        </w:rPr>
        <w:t>"FIN"</w:t>
      </w:r>
      <w:r w:rsidRPr="00905C11">
        <w:rPr>
          <w:rFonts w:ascii="Courier New" w:eastAsia="Times New Roman" w:hAnsi="Courier New" w:cs="Courier New"/>
          <w:color w:val="000000"/>
          <w:kern w:val="0"/>
          <w:sz w:val="20"/>
          <w:szCs w:val="20"/>
          <w:shd w:val="clear" w:color="auto" w:fill="F8F9F9"/>
          <w:lang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salida.println</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(cadena);                         </w:t>
      </w:r>
      <w:r w:rsidRPr="00905C11">
        <w:rPr>
          <w:rFonts w:ascii="Courier New" w:eastAsia="Times New Roman" w:hAnsi="Courier New" w:cs="Courier New"/>
          <w:color w:val="008000"/>
          <w:kern w:val="0"/>
          <w:sz w:val="20"/>
          <w:szCs w:val="20"/>
          <w:shd w:val="clear" w:color="auto" w:fill="F8F9F9"/>
          <w:lang w:eastAsia="es-ES"/>
          <w14:ligatures w14:val="none"/>
        </w:rPr>
        <w:t>//se escribe la cadena en el fichero</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cadena =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sc.nextLine</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8000"/>
          <w:kern w:val="0"/>
          <w:sz w:val="20"/>
          <w:szCs w:val="20"/>
          <w:shd w:val="clear" w:color="auto" w:fill="F8F9F9"/>
          <w:lang w:eastAsia="es-ES"/>
          <w14:ligatures w14:val="none"/>
        </w:rPr>
        <w:t xml:space="preserve">//se introduce por teclado una cadena de texto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salida.flush</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catch</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FF"/>
          <w:kern w:val="0"/>
          <w:sz w:val="20"/>
          <w:szCs w:val="20"/>
          <w:shd w:val="clear" w:color="auto" w:fill="F8F9F9"/>
          <w:lang w:eastAsia="es-ES"/>
          <w14:ligatures w14:val="none"/>
        </w:rPr>
        <w:t>finally</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salida.close</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El método </w:t>
      </w:r>
      <w:proofErr w:type="spellStart"/>
      <w:proofErr w:type="gramStart"/>
      <w:r w:rsidRPr="00905C11">
        <w:rPr>
          <w:rFonts w:ascii="Verdana" w:eastAsia="Times New Roman" w:hAnsi="Verdana" w:cs="Times New Roman"/>
          <w:b/>
          <w:bCs/>
          <w:color w:val="000080"/>
          <w:kern w:val="0"/>
          <w:sz w:val="20"/>
          <w:szCs w:val="20"/>
          <w:lang w:eastAsia="es-ES"/>
          <w14:ligatures w14:val="none"/>
        </w:rPr>
        <w:t>flush</w:t>
      </w:r>
      <w:proofErr w:type="spellEnd"/>
      <w:r w:rsidRPr="00905C11">
        <w:rPr>
          <w:rFonts w:ascii="Verdana" w:eastAsia="Times New Roman" w:hAnsi="Verdana" w:cs="Times New Roman"/>
          <w:b/>
          <w:bCs/>
          <w:color w:val="000080"/>
          <w:kern w:val="0"/>
          <w:sz w:val="20"/>
          <w:szCs w:val="20"/>
          <w:lang w:eastAsia="es-ES"/>
          <w14:ligatures w14:val="none"/>
        </w:rPr>
        <w:t>(</w:t>
      </w:r>
      <w:proofErr w:type="gramEnd"/>
      <w:r w:rsidRPr="00905C11">
        <w:rPr>
          <w:rFonts w:ascii="Verdana" w:eastAsia="Times New Roman" w:hAnsi="Verdana" w:cs="Times New Roman"/>
          <w:b/>
          <w:bCs/>
          <w:color w:val="000080"/>
          <w:kern w:val="0"/>
          <w:sz w:val="20"/>
          <w:szCs w:val="20"/>
          <w:lang w:eastAsia="es-ES"/>
          <w14:ligatures w14:val="none"/>
        </w:rPr>
        <w:t>)</w:t>
      </w:r>
      <w:r w:rsidRPr="00905C11">
        <w:rPr>
          <w:rFonts w:ascii="Verdana" w:eastAsia="Times New Roman" w:hAnsi="Verdana" w:cs="Times New Roman"/>
          <w:color w:val="222222"/>
          <w:kern w:val="0"/>
          <w:sz w:val="20"/>
          <w:szCs w:val="20"/>
          <w:lang w:eastAsia="es-ES"/>
          <w14:ligatures w14:val="none"/>
        </w:rPr>
        <w:t> provoca que se escriban en el fichero los datos que puedan haber en el buffer de salida.</w:t>
      </w:r>
    </w:p>
    <w:p w:rsidR="00905C11" w:rsidRPr="00905C11" w:rsidRDefault="00905C11" w:rsidP="00905C11">
      <w:pPr>
        <w:shd w:val="clear" w:color="auto" w:fill="FFFFFF"/>
        <w:spacing w:after="24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El método </w:t>
      </w:r>
      <w:proofErr w:type="spellStart"/>
      <w:proofErr w:type="gramStart"/>
      <w:r w:rsidRPr="00905C11">
        <w:rPr>
          <w:rFonts w:ascii="Verdana" w:eastAsia="Times New Roman" w:hAnsi="Verdana" w:cs="Times New Roman"/>
          <w:b/>
          <w:bCs/>
          <w:color w:val="000080"/>
          <w:kern w:val="0"/>
          <w:sz w:val="20"/>
          <w:szCs w:val="20"/>
          <w:lang w:eastAsia="es-ES"/>
          <w14:ligatures w14:val="none"/>
        </w:rPr>
        <w:t>close</w:t>
      </w:r>
      <w:proofErr w:type="spellEnd"/>
      <w:r w:rsidRPr="00905C11">
        <w:rPr>
          <w:rFonts w:ascii="Verdana" w:eastAsia="Times New Roman" w:hAnsi="Verdana" w:cs="Times New Roman"/>
          <w:b/>
          <w:bCs/>
          <w:color w:val="000080"/>
          <w:kern w:val="0"/>
          <w:sz w:val="20"/>
          <w:szCs w:val="20"/>
          <w:lang w:eastAsia="es-ES"/>
          <w14:ligatures w14:val="none"/>
        </w:rPr>
        <w:t>(</w:t>
      </w:r>
      <w:proofErr w:type="gramEnd"/>
      <w:r w:rsidRPr="00905C11">
        <w:rPr>
          <w:rFonts w:ascii="Verdana" w:eastAsia="Times New Roman" w:hAnsi="Verdana" w:cs="Times New Roman"/>
          <w:b/>
          <w:bCs/>
          <w:color w:val="000080"/>
          <w:kern w:val="0"/>
          <w:sz w:val="20"/>
          <w:szCs w:val="20"/>
          <w:lang w:eastAsia="es-ES"/>
          <w14:ligatures w14:val="none"/>
        </w:rPr>
        <w:t>)</w:t>
      </w:r>
      <w:r w:rsidRPr="00905C11">
        <w:rPr>
          <w:rFonts w:ascii="Verdana" w:eastAsia="Times New Roman" w:hAnsi="Verdana" w:cs="Times New Roman"/>
          <w:color w:val="222222"/>
          <w:kern w:val="0"/>
          <w:sz w:val="20"/>
          <w:szCs w:val="20"/>
          <w:lang w:eastAsia="es-ES"/>
          <w14:ligatures w14:val="none"/>
        </w:rPr>
        <w:t> cierra la conexión con el fichero y libera los recursos que está usando la conexión.</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A partir de Java 7 se puede usar la instrucción </w:t>
      </w:r>
      <w:r w:rsidRPr="00905C11">
        <w:rPr>
          <w:rFonts w:ascii="Verdana" w:eastAsia="Times New Roman" w:hAnsi="Verdana" w:cs="Times New Roman"/>
          <w:i/>
          <w:iCs/>
          <w:color w:val="222222"/>
          <w:kern w:val="0"/>
          <w:sz w:val="20"/>
          <w:szCs w:val="20"/>
          <w:lang w:eastAsia="es-ES"/>
          <w14:ligatures w14:val="none"/>
        </w:rPr>
        <w:t>try-</w:t>
      </w:r>
      <w:proofErr w:type="spellStart"/>
      <w:r w:rsidRPr="00905C11">
        <w:rPr>
          <w:rFonts w:ascii="Verdana" w:eastAsia="Times New Roman" w:hAnsi="Verdana" w:cs="Times New Roman"/>
          <w:i/>
          <w:iCs/>
          <w:color w:val="222222"/>
          <w:kern w:val="0"/>
          <w:sz w:val="20"/>
          <w:szCs w:val="20"/>
          <w:lang w:eastAsia="es-ES"/>
          <w14:ligatures w14:val="none"/>
        </w:rPr>
        <w:t>with</w:t>
      </w:r>
      <w:proofErr w:type="spellEnd"/>
      <w:r w:rsidRPr="00905C11">
        <w:rPr>
          <w:rFonts w:ascii="Verdana" w:eastAsia="Times New Roman" w:hAnsi="Verdana" w:cs="Times New Roman"/>
          <w:i/>
          <w:iCs/>
          <w:color w:val="222222"/>
          <w:kern w:val="0"/>
          <w:sz w:val="20"/>
          <w:szCs w:val="20"/>
          <w:lang w:eastAsia="es-ES"/>
          <w14:ligatures w14:val="none"/>
        </w:rPr>
        <w:t>-</w:t>
      </w:r>
      <w:proofErr w:type="spellStart"/>
      <w:r w:rsidRPr="00905C11">
        <w:rPr>
          <w:rFonts w:ascii="Verdana" w:eastAsia="Times New Roman" w:hAnsi="Verdana" w:cs="Times New Roman"/>
          <w:i/>
          <w:iCs/>
          <w:color w:val="222222"/>
          <w:kern w:val="0"/>
          <w:sz w:val="20"/>
          <w:szCs w:val="20"/>
          <w:lang w:eastAsia="es-ES"/>
          <w14:ligatures w14:val="none"/>
        </w:rPr>
        <w:t>resources</w:t>
      </w:r>
      <w:proofErr w:type="spellEnd"/>
      <w:r w:rsidRPr="00905C11">
        <w:rPr>
          <w:rFonts w:ascii="Verdana" w:eastAsia="Times New Roman" w:hAnsi="Verdana" w:cs="Times New Roman"/>
          <w:color w:val="222222"/>
          <w:kern w:val="0"/>
          <w:sz w:val="20"/>
          <w:szCs w:val="20"/>
          <w:lang w:eastAsia="es-ES"/>
          <w14:ligatures w14:val="none"/>
        </w:rPr>
        <w:t>. Un </w:t>
      </w:r>
      <w:proofErr w:type="spellStart"/>
      <w:r w:rsidRPr="00905C11">
        <w:rPr>
          <w:rFonts w:ascii="Verdana" w:eastAsia="Times New Roman" w:hAnsi="Verdana" w:cs="Times New Roman"/>
          <w:i/>
          <w:iCs/>
          <w:color w:val="222222"/>
          <w:kern w:val="0"/>
          <w:sz w:val="20"/>
          <w:szCs w:val="20"/>
          <w:lang w:eastAsia="es-ES"/>
          <w14:ligatures w14:val="none"/>
        </w:rPr>
        <w:t>resource</w:t>
      </w:r>
      <w:proofErr w:type="spellEnd"/>
      <w:r w:rsidRPr="00905C11">
        <w:rPr>
          <w:rFonts w:ascii="Verdana" w:eastAsia="Times New Roman" w:hAnsi="Verdana" w:cs="Times New Roman"/>
          <w:color w:val="222222"/>
          <w:kern w:val="0"/>
          <w:sz w:val="20"/>
          <w:szCs w:val="20"/>
          <w:lang w:eastAsia="es-ES"/>
          <w14:ligatures w14:val="none"/>
        </w:rPr>
        <w:t> (recurso) es un objeto que necesita ser cerrado después de usarlo. Una instrucción </w:t>
      </w:r>
      <w:r w:rsidRPr="00905C11">
        <w:rPr>
          <w:rFonts w:ascii="Verdana" w:eastAsia="Times New Roman" w:hAnsi="Verdana" w:cs="Times New Roman"/>
          <w:i/>
          <w:iCs/>
          <w:color w:val="222222"/>
          <w:kern w:val="0"/>
          <w:sz w:val="20"/>
          <w:szCs w:val="20"/>
          <w:lang w:eastAsia="es-ES"/>
          <w14:ligatures w14:val="none"/>
        </w:rPr>
        <w:t>try-</w:t>
      </w:r>
      <w:proofErr w:type="spellStart"/>
      <w:r w:rsidRPr="00905C11">
        <w:rPr>
          <w:rFonts w:ascii="Verdana" w:eastAsia="Times New Roman" w:hAnsi="Verdana" w:cs="Times New Roman"/>
          <w:i/>
          <w:iCs/>
          <w:color w:val="222222"/>
          <w:kern w:val="0"/>
          <w:sz w:val="20"/>
          <w:szCs w:val="20"/>
          <w:lang w:eastAsia="es-ES"/>
          <w14:ligatures w14:val="none"/>
        </w:rPr>
        <w:t>with</w:t>
      </w:r>
      <w:proofErr w:type="spellEnd"/>
      <w:r w:rsidRPr="00905C11">
        <w:rPr>
          <w:rFonts w:ascii="Verdana" w:eastAsia="Times New Roman" w:hAnsi="Verdana" w:cs="Times New Roman"/>
          <w:i/>
          <w:iCs/>
          <w:color w:val="222222"/>
          <w:kern w:val="0"/>
          <w:sz w:val="20"/>
          <w:szCs w:val="20"/>
          <w:lang w:eastAsia="es-ES"/>
          <w14:ligatures w14:val="none"/>
        </w:rPr>
        <w:t>-</w:t>
      </w:r>
      <w:proofErr w:type="spellStart"/>
      <w:r w:rsidRPr="00905C11">
        <w:rPr>
          <w:rFonts w:ascii="Verdana" w:eastAsia="Times New Roman" w:hAnsi="Verdana" w:cs="Times New Roman"/>
          <w:i/>
          <w:iCs/>
          <w:color w:val="222222"/>
          <w:kern w:val="0"/>
          <w:sz w:val="20"/>
          <w:szCs w:val="20"/>
          <w:lang w:eastAsia="es-ES"/>
          <w14:ligatures w14:val="none"/>
        </w:rPr>
        <w:t>resources</w:t>
      </w:r>
      <w:proofErr w:type="spellEnd"/>
      <w:r w:rsidRPr="00905C11">
        <w:rPr>
          <w:rFonts w:ascii="Verdana" w:eastAsia="Times New Roman" w:hAnsi="Verdana" w:cs="Times New Roman"/>
          <w:i/>
          <w:iCs/>
          <w:color w:val="222222"/>
          <w:kern w:val="0"/>
          <w:sz w:val="20"/>
          <w:szCs w:val="20"/>
          <w:lang w:eastAsia="es-ES"/>
          <w14:ligatures w14:val="none"/>
        </w:rPr>
        <w:t> </w:t>
      </w:r>
      <w:r w:rsidRPr="00905C11">
        <w:rPr>
          <w:rFonts w:ascii="Verdana" w:eastAsia="Times New Roman" w:hAnsi="Verdana" w:cs="Times New Roman"/>
          <w:color w:val="222222"/>
          <w:kern w:val="0"/>
          <w:sz w:val="20"/>
          <w:szCs w:val="20"/>
          <w:lang w:eastAsia="es-ES"/>
          <w14:ligatures w14:val="none"/>
        </w:rPr>
        <w:t xml:space="preserve">asegura que estos objetos serán cerrados al final de la instrucción try. Cualquier objeto que implemente la interface </w:t>
      </w:r>
      <w:proofErr w:type="spellStart"/>
      <w:proofErr w:type="gramStart"/>
      <w:r w:rsidRPr="00905C11">
        <w:rPr>
          <w:rFonts w:ascii="Verdana" w:eastAsia="Times New Roman" w:hAnsi="Verdana" w:cs="Times New Roman"/>
          <w:color w:val="222222"/>
          <w:kern w:val="0"/>
          <w:sz w:val="20"/>
          <w:szCs w:val="20"/>
          <w:lang w:eastAsia="es-ES"/>
          <w14:ligatures w14:val="none"/>
        </w:rPr>
        <w:t>java.lang</w:t>
      </w:r>
      <w:proofErr w:type="gramEnd"/>
      <w:r w:rsidRPr="00905C11">
        <w:rPr>
          <w:rFonts w:ascii="Verdana" w:eastAsia="Times New Roman" w:hAnsi="Verdana" w:cs="Times New Roman"/>
          <w:color w:val="222222"/>
          <w:kern w:val="0"/>
          <w:sz w:val="20"/>
          <w:szCs w:val="20"/>
          <w:lang w:eastAsia="es-ES"/>
          <w14:ligatures w14:val="none"/>
        </w:rPr>
        <w:t>.AutoCloseable</w:t>
      </w:r>
      <w:proofErr w:type="spellEnd"/>
      <w:r w:rsidRPr="00905C11">
        <w:rPr>
          <w:rFonts w:ascii="Verdana" w:eastAsia="Times New Roman" w:hAnsi="Verdana" w:cs="Times New Roman"/>
          <w:color w:val="222222"/>
          <w:kern w:val="0"/>
          <w:sz w:val="20"/>
          <w:szCs w:val="20"/>
          <w:lang w:eastAsia="es-ES"/>
          <w14:ligatures w14:val="none"/>
        </w:rPr>
        <w:t xml:space="preserve">, entre ellos los que implementan la interface </w:t>
      </w:r>
      <w:proofErr w:type="spellStart"/>
      <w:r w:rsidRPr="00905C11">
        <w:rPr>
          <w:rFonts w:ascii="Verdana" w:eastAsia="Times New Roman" w:hAnsi="Verdana" w:cs="Times New Roman"/>
          <w:color w:val="222222"/>
          <w:kern w:val="0"/>
          <w:sz w:val="20"/>
          <w:szCs w:val="20"/>
          <w:lang w:eastAsia="es-ES"/>
          <w14:ligatures w14:val="none"/>
        </w:rPr>
        <w:t>java.io.Closeable</w:t>
      </w:r>
      <w:proofErr w:type="spellEnd"/>
      <w:r w:rsidRPr="00905C11">
        <w:rPr>
          <w:rFonts w:ascii="Verdana" w:eastAsia="Times New Roman" w:hAnsi="Verdana" w:cs="Times New Roman"/>
          <w:color w:val="222222"/>
          <w:kern w:val="0"/>
          <w:sz w:val="20"/>
          <w:szCs w:val="20"/>
          <w:lang w:eastAsia="es-ES"/>
          <w14:ligatures w14:val="none"/>
        </w:rPr>
        <w:t xml:space="preserve"> pueden ser usados como </w:t>
      </w:r>
      <w:proofErr w:type="spellStart"/>
      <w:r w:rsidRPr="00905C11">
        <w:rPr>
          <w:rFonts w:ascii="Verdana" w:eastAsia="Times New Roman" w:hAnsi="Verdana" w:cs="Times New Roman"/>
          <w:color w:val="222222"/>
          <w:kern w:val="0"/>
          <w:sz w:val="20"/>
          <w:szCs w:val="20"/>
          <w:lang w:eastAsia="es-ES"/>
          <w14:ligatures w14:val="none"/>
        </w:rPr>
        <w:t>resources</w:t>
      </w:r>
      <w:proofErr w:type="spellEnd"/>
      <w:r w:rsidRPr="00905C11">
        <w:rPr>
          <w:rFonts w:ascii="Verdana" w:eastAsia="Times New Roman" w:hAnsi="Verdana" w:cs="Times New Roman"/>
          <w:color w:val="222222"/>
          <w:kern w:val="0"/>
          <w:sz w:val="20"/>
          <w:szCs w:val="20"/>
          <w:lang w:eastAsia="es-ES"/>
          <w14:ligatures w14:val="none"/>
        </w:rPr>
        <w:t>.</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El ejemplo anterior se escribiría así: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8000"/>
          <w:kern w:val="0"/>
          <w:sz w:val="20"/>
          <w:szCs w:val="20"/>
          <w:shd w:val="clear" w:color="auto" w:fill="F8F9F9"/>
          <w:lang w:val="en-GB" w:eastAsia="es-ES"/>
          <w14:ligatures w14:val="none"/>
        </w:rPr>
        <w:t>//</w:t>
      </w:r>
      <w:proofErr w:type="spellStart"/>
      <w:r w:rsidRPr="00905C11">
        <w:rPr>
          <w:rFonts w:ascii="Courier New" w:eastAsia="Times New Roman" w:hAnsi="Courier New" w:cs="Courier New"/>
          <w:color w:val="008000"/>
          <w:kern w:val="0"/>
          <w:sz w:val="20"/>
          <w:szCs w:val="20"/>
          <w:shd w:val="clear" w:color="auto" w:fill="F8F9F9"/>
          <w:lang w:val="en-GB" w:eastAsia="es-ES"/>
          <w14:ligatures w14:val="none"/>
        </w:rPr>
        <w:t>Ejemplo</w:t>
      </w:r>
      <w:proofErr w:type="spellEnd"/>
      <w:r w:rsidRPr="00905C11">
        <w:rPr>
          <w:rFonts w:ascii="Courier New" w:eastAsia="Times New Roman" w:hAnsi="Courier New" w:cs="Courier New"/>
          <w:color w:val="008000"/>
          <w:kern w:val="0"/>
          <w:sz w:val="20"/>
          <w:szCs w:val="20"/>
          <w:shd w:val="clear" w:color="auto" w:fill="F8F9F9"/>
          <w:lang w:val="en-GB" w:eastAsia="es-ES"/>
          <w14:ligatures w14:val="none"/>
        </w:rPr>
        <w:t xml:space="preserve"> de </w:t>
      </w:r>
      <w:r w:rsidRPr="00905C11">
        <w:rPr>
          <w:rFonts w:ascii="Courier New" w:eastAsia="Times New Roman" w:hAnsi="Courier New" w:cs="Courier New"/>
          <w:i/>
          <w:iCs/>
          <w:color w:val="008000"/>
          <w:kern w:val="0"/>
          <w:sz w:val="20"/>
          <w:szCs w:val="20"/>
          <w:shd w:val="clear" w:color="auto" w:fill="F8F9F9"/>
          <w:lang w:val="en-GB" w:eastAsia="es-ES"/>
          <w14:ligatures w14:val="none"/>
        </w:rPr>
        <w:t>try with resources</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java.io.PrintWriter</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java.util</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.Scanner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class</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A31515"/>
          <w:kern w:val="0"/>
          <w:sz w:val="20"/>
          <w:szCs w:val="20"/>
          <w:shd w:val="clear" w:color="auto" w:fill="F8F9F9"/>
          <w:lang w:val="en-GB" w:eastAsia="es-ES"/>
          <w14:ligatures w14:val="none"/>
        </w:rPr>
        <w:t>Main</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static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void</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A31515"/>
          <w:kern w:val="0"/>
          <w:sz w:val="20"/>
          <w:szCs w:val="20"/>
          <w:shd w:val="clear" w:color="auto" w:fill="F8F9F9"/>
          <w:lang w:val="en-GB" w:eastAsia="es-ES"/>
          <w14:ligatures w14:val="none"/>
        </w:rPr>
        <w:t>main</w:t>
      </w:r>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Scanner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sc</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Scanner(</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System.in);</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String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cadena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try</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PrintWriter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salida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PrintWriter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r w:rsidRPr="00905C11">
        <w:rPr>
          <w:rFonts w:ascii="Courier New" w:eastAsia="Times New Roman" w:hAnsi="Courier New" w:cs="Courier New"/>
          <w:color w:val="A31515"/>
          <w:kern w:val="0"/>
          <w:sz w:val="20"/>
          <w:szCs w:val="20"/>
          <w:shd w:val="clear" w:color="auto" w:fill="F8F9F9"/>
          <w:lang w:val="en-GB" w:eastAsia="es-ES"/>
          <w14:ligatures w14:val="none"/>
        </w:rPr>
        <w:t>"c:/ficheros/datos.txt"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8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8000"/>
          <w:kern w:val="0"/>
          <w:sz w:val="20"/>
          <w:szCs w:val="20"/>
          <w:shd w:val="clear" w:color="auto" w:fill="F8F9F9"/>
          <w:lang w:val="en-GB" w:eastAsia="es-ES"/>
          <w14:ligatures w14:val="none"/>
        </w:rPr>
        <w:t xml:space="preserve">/try with resources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r w:rsidRPr="00905C11">
        <w:rPr>
          <w:rFonts w:ascii="Courier New" w:eastAsia="Times New Roman" w:hAnsi="Courier New" w:cs="Courier New"/>
          <w:color w:val="A31515"/>
          <w:kern w:val="0"/>
          <w:sz w:val="20"/>
          <w:szCs w:val="20"/>
          <w:shd w:val="clear" w:color="auto" w:fill="F8F9F9"/>
          <w:lang w:eastAsia="es-ES"/>
          <w14:ligatures w14:val="none"/>
        </w:rPr>
        <w:t>"Introduce texto. Para acabar introduce la cadena FIN:"</w:t>
      </w:r>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cadena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sc.nextLine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while</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cadena</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.equalsIgnoreCase</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r w:rsidRPr="00905C11">
        <w:rPr>
          <w:rFonts w:ascii="Courier New" w:eastAsia="Times New Roman" w:hAnsi="Courier New" w:cs="Courier New"/>
          <w:color w:val="A31515"/>
          <w:kern w:val="0"/>
          <w:sz w:val="20"/>
          <w:szCs w:val="20"/>
          <w:shd w:val="clear" w:color="auto" w:fill="F8F9F9"/>
          <w:lang w:val="en-GB" w:eastAsia="es-ES"/>
          <w14:ligatures w14:val="none"/>
        </w:rPr>
        <w:t>"FIN"</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salida.println</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(cadena);</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cadena =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sc.nextLine</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catch</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 xml:space="preserve">A continuación del try se escribe el recurso entre paréntesis. Ahora no es necesario escribir el bloque </w:t>
      </w:r>
      <w:proofErr w:type="spellStart"/>
      <w:r w:rsidRPr="00905C11">
        <w:rPr>
          <w:rFonts w:ascii="Verdana" w:eastAsia="Times New Roman" w:hAnsi="Verdana" w:cs="Times New Roman"/>
          <w:color w:val="222222"/>
          <w:kern w:val="0"/>
          <w:sz w:val="20"/>
          <w:szCs w:val="20"/>
          <w:lang w:eastAsia="es-ES"/>
          <w14:ligatures w14:val="none"/>
        </w:rPr>
        <w:t>finally</w:t>
      </w:r>
      <w:proofErr w:type="spellEnd"/>
      <w:r w:rsidRPr="00905C11">
        <w:rPr>
          <w:rFonts w:ascii="Verdana" w:eastAsia="Times New Roman" w:hAnsi="Verdana" w:cs="Times New Roman"/>
          <w:color w:val="222222"/>
          <w:kern w:val="0"/>
          <w:sz w:val="20"/>
          <w:szCs w:val="20"/>
          <w:lang w:eastAsia="es-ES"/>
          <w14:ligatures w14:val="none"/>
        </w:rPr>
        <w:t xml:space="preserve"> para cerrar el fichero.</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La instrucción try puede contener varios recursos, en este caso irán separados por punto y coma.</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Ejemplo: Programa que leer por teclado líneas de texto y las añade al final del fichero datos.txt. Para resolverlo vamos a modificar el programa anterior para que añada texto al fichero datos.txt, es decir, al volver a ejecutar el programa el contenido anterior del fichero no se pierde y el contenido nuevo se añade al final.</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java.io.FileWriter</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java.io.IOException</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java.io.PrintWriter</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java.util</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.Scanner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class</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A31515"/>
          <w:kern w:val="0"/>
          <w:sz w:val="20"/>
          <w:szCs w:val="20"/>
          <w:shd w:val="clear" w:color="auto" w:fill="F8F9F9"/>
          <w:lang w:val="en-GB" w:eastAsia="es-ES"/>
          <w14:ligatures w14:val="none"/>
        </w:rPr>
        <w:t>Main</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static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void</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A31515"/>
          <w:kern w:val="0"/>
          <w:sz w:val="20"/>
          <w:szCs w:val="20"/>
          <w:shd w:val="clear" w:color="auto" w:fill="F8F9F9"/>
          <w:lang w:val="en-GB" w:eastAsia="es-ES"/>
          <w14:ligatures w14:val="none"/>
        </w:rPr>
        <w:t>main</w:t>
      </w:r>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Scanner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sc</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Scanner(</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System.in);</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String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cadena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try</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fw</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FileWriter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A31515"/>
          <w:kern w:val="0"/>
          <w:sz w:val="20"/>
          <w:szCs w:val="20"/>
          <w:shd w:val="clear" w:color="auto" w:fill="F8F9F9"/>
          <w:lang w:val="en-GB" w:eastAsia="es-ES"/>
          <w14:ligatures w14:val="none"/>
        </w:rPr>
        <w:t>"c:/ficheros/datos.txt"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true</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8000"/>
          <w:kern w:val="0"/>
          <w:sz w:val="20"/>
          <w:szCs w:val="20"/>
          <w:shd w:val="clear" w:color="auto" w:fill="F8F9F9"/>
          <w:lang w:val="en-GB" w:eastAsia="es-ES"/>
          <w14:ligatures w14:val="none"/>
        </w:rPr>
        <w:t>//try with resources</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PrintWriter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salida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PrintWriter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fw</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r w:rsidRPr="00905C11">
        <w:rPr>
          <w:rFonts w:ascii="Courier New" w:eastAsia="Times New Roman" w:hAnsi="Courier New" w:cs="Courier New"/>
          <w:color w:val="A31515"/>
          <w:kern w:val="0"/>
          <w:sz w:val="20"/>
          <w:szCs w:val="20"/>
          <w:shd w:val="clear" w:color="auto" w:fill="F8F9F9"/>
          <w:lang w:eastAsia="es-ES"/>
          <w14:ligatures w14:val="none"/>
        </w:rPr>
        <w:t>"Introduce texto. Para acabar introduce la cadena FIN:"</w:t>
      </w: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cadena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sc.nextLine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while</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cadena</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.equalsIgnoreCase</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r w:rsidRPr="00905C11">
        <w:rPr>
          <w:rFonts w:ascii="Courier New" w:eastAsia="Times New Roman" w:hAnsi="Courier New" w:cs="Courier New"/>
          <w:color w:val="A31515"/>
          <w:kern w:val="0"/>
          <w:sz w:val="20"/>
          <w:szCs w:val="20"/>
          <w:shd w:val="clear" w:color="auto" w:fill="F8F9F9"/>
          <w:lang w:val="en-GB" w:eastAsia="es-ES"/>
          <w14:ligatures w14:val="none"/>
        </w:rPr>
        <w:t>"FIN"</w:t>
      </w:r>
      <w:r w:rsidRPr="00905C11">
        <w:rPr>
          <w:rFonts w:ascii="Courier New" w:eastAsia="Times New Roman" w:hAnsi="Courier New" w:cs="Courier New"/>
          <w:color w:val="000000"/>
          <w:kern w:val="0"/>
          <w:sz w:val="20"/>
          <w:szCs w:val="20"/>
          <w:shd w:val="clear" w:color="auto" w:fill="F8F9F9"/>
          <w:lang w:val="en-GB"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salida.println</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(cadena);</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cadena =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sc.nextLine</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catch</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ex)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ex.getMessage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0" w:line="240" w:lineRule="auto"/>
        <w:rPr>
          <w:ins w:id="0" w:author="Unknown"/>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br/>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905C11">
        <w:rPr>
          <w:rFonts w:ascii="Verdana" w:eastAsia="Times New Roman" w:hAnsi="Verdana" w:cs="Times New Roman"/>
          <w:b/>
          <w:bCs/>
          <w:color w:val="000080"/>
          <w:kern w:val="0"/>
          <w:sz w:val="20"/>
          <w:szCs w:val="20"/>
          <w:lang w:eastAsia="es-ES"/>
          <w14:ligatures w14:val="none"/>
        </w:rPr>
        <w:t>LECTURA DE FICHEROS DE TEXTO EN JAVA</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Para leer en un fichero de texto utilizaremos dos clases:</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roofErr w:type="spellStart"/>
      <w:r w:rsidRPr="00905C11">
        <w:rPr>
          <w:rFonts w:ascii="Verdana" w:eastAsia="Times New Roman" w:hAnsi="Verdana" w:cs="Times New Roman"/>
          <w:b/>
          <w:bCs/>
          <w:color w:val="000080"/>
          <w:kern w:val="0"/>
          <w:sz w:val="20"/>
          <w:szCs w:val="20"/>
          <w:lang w:eastAsia="es-ES"/>
          <w14:ligatures w14:val="none"/>
        </w:rPr>
        <w:t>FileReader</w:t>
      </w:r>
      <w:proofErr w:type="spellEnd"/>
      <w:r w:rsidRPr="00905C11">
        <w:rPr>
          <w:rFonts w:ascii="Verdana" w:eastAsia="Times New Roman" w:hAnsi="Verdana" w:cs="Times New Roman"/>
          <w:color w:val="222222"/>
          <w:kern w:val="0"/>
          <w:sz w:val="20"/>
          <w:szCs w:val="20"/>
          <w:lang w:eastAsia="es-ES"/>
          <w14:ligatures w14:val="none"/>
        </w:rPr>
        <w:t> y </w:t>
      </w:r>
      <w:proofErr w:type="spellStart"/>
      <w:r w:rsidRPr="00905C11">
        <w:rPr>
          <w:rFonts w:ascii="Verdana" w:eastAsia="Times New Roman" w:hAnsi="Verdana" w:cs="Times New Roman"/>
          <w:b/>
          <w:bCs/>
          <w:color w:val="000080"/>
          <w:kern w:val="0"/>
          <w:sz w:val="20"/>
          <w:szCs w:val="20"/>
          <w:lang w:eastAsia="es-ES"/>
          <w14:ligatures w14:val="none"/>
        </w:rPr>
        <w:t>BufferedReader</w:t>
      </w:r>
      <w:proofErr w:type="spellEnd"/>
      <w:r w:rsidRPr="00905C11">
        <w:rPr>
          <w:rFonts w:ascii="Verdana" w:eastAsia="Times New Roman" w:hAnsi="Verdana" w:cs="Times New Roman"/>
          <w:color w:val="222222"/>
          <w:kern w:val="0"/>
          <w:sz w:val="20"/>
          <w:szCs w:val="20"/>
          <w:lang w:eastAsia="es-ES"/>
          <w14:ligatures w14:val="none"/>
        </w:rPr>
        <w:t>.</w:t>
      </w:r>
    </w:p>
    <w:p w:rsid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 xml:space="preserve">La clase </w:t>
      </w:r>
      <w:proofErr w:type="spellStart"/>
      <w:r w:rsidRPr="00905C11">
        <w:rPr>
          <w:rFonts w:ascii="Verdana" w:eastAsia="Times New Roman" w:hAnsi="Verdana" w:cs="Times New Roman"/>
          <w:color w:val="222222"/>
          <w:kern w:val="0"/>
          <w:sz w:val="20"/>
          <w:szCs w:val="20"/>
          <w:lang w:eastAsia="es-ES"/>
          <w14:ligatures w14:val="none"/>
        </w:rPr>
        <w:t>FileReader</w:t>
      </w:r>
      <w:proofErr w:type="spellEnd"/>
      <w:r w:rsidRPr="00905C11">
        <w:rPr>
          <w:rFonts w:ascii="Verdana" w:eastAsia="Times New Roman" w:hAnsi="Verdana" w:cs="Times New Roman"/>
          <w:color w:val="222222"/>
          <w:kern w:val="0"/>
          <w:sz w:val="20"/>
          <w:szCs w:val="20"/>
          <w:lang w:eastAsia="es-ES"/>
          <w14:ligatures w14:val="none"/>
        </w:rPr>
        <w:t xml:space="preserve"> permite tener acceso al fichero en modo lectura.</w:t>
      </w:r>
    </w:p>
    <w:p w:rsidR="00905C11" w:rsidRPr="00905C11" w:rsidRDefault="00905C11" w:rsidP="00905C11">
      <w:pPr>
        <w:shd w:val="clear" w:color="auto" w:fill="FFFFFF"/>
        <w:spacing w:after="12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 xml:space="preserve">Para crear objetos </w:t>
      </w:r>
      <w:proofErr w:type="spellStart"/>
      <w:r w:rsidRPr="00905C11">
        <w:rPr>
          <w:rFonts w:ascii="Verdana" w:eastAsia="Times New Roman" w:hAnsi="Verdana" w:cs="Times New Roman"/>
          <w:color w:val="222222"/>
          <w:kern w:val="0"/>
          <w:sz w:val="20"/>
          <w:szCs w:val="20"/>
          <w:lang w:eastAsia="es-ES"/>
          <w14:ligatures w14:val="none"/>
        </w:rPr>
        <w:t>FileReader</w:t>
      </w:r>
      <w:proofErr w:type="spellEnd"/>
      <w:r w:rsidRPr="00905C11">
        <w:rPr>
          <w:rFonts w:ascii="Verdana" w:eastAsia="Times New Roman" w:hAnsi="Verdana" w:cs="Times New Roman"/>
          <w:color w:val="222222"/>
          <w:kern w:val="0"/>
          <w:sz w:val="20"/>
          <w:szCs w:val="20"/>
          <w:lang w:eastAsia="es-ES"/>
          <w14:ligatures w14:val="none"/>
        </w:rPr>
        <w:t xml:space="preserve"> podemos utilizar los constructores:</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FileReader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ruta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FileReader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File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objetoFile</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Ambos lanzan una </w:t>
      </w:r>
      <w:r w:rsidRPr="00905C11">
        <w:rPr>
          <w:rFonts w:ascii="Verdana" w:eastAsia="Times New Roman" w:hAnsi="Verdana" w:cs="Times New Roman"/>
          <w:b/>
          <w:bCs/>
          <w:color w:val="000080"/>
          <w:kern w:val="0"/>
          <w:sz w:val="20"/>
          <w:szCs w:val="20"/>
          <w:lang w:eastAsia="es-ES"/>
          <w14:ligatures w14:val="none"/>
        </w:rPr>
        <w:t xml:space="preserve">excepción </w:t>
      </w:r>
      <w:proofErr w:type="spellStart"/>
      <w:r w:rsidRPr="00905C11">
        <w:rPr>
          <w:rFonts w:ascii="Verdana" w:eastAsia="Times New Roman" w:hAnsi="Verdana" w:cs="Times New Roman"/>
          <w:b/>
          <w:bCs/>
          <w:color w:val="000080"/>
          <w:kern w:val="0"/>
          <w:sz w:val="20"/>
          <w:szCs w:val="20"/>
          <w:lang w:eastAsia="es-ES"/>
          <w14:ligatures w14:val="none"/>
        </w:rPr>
        <w:t>FileNotFoundException</w:t>
      </w:r>
      <w:proofErr w:type="spellEnd"/>
      <w:r w:rsidRPr="00905C11">
        <w:rPr>
          <w:rFonts w:ascii="Verdana" w:eastAsia="Times New Roman" w:hAnsi="Verdana" w:cs="Times New Roman"/>
          <w:color w:val="222222"/>
          <w:kern w:val="0"/>
          <w:sz w:val="20"/>
          <w:szCs w:val="20"/>
          <w:lang w:eastAsia="es-ES"/>
          <w14:ligatures w14:val="none"/>
        </w:rPr>
        <w:t> si el fichero no existe.</w:t>
      </w: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La clase </w:t>
      </w:r>
      <w:proofErr w:type="spellStart"/>
      <w:r w:rsidRPr="00905C11">
        <w:rPr>
          <w:rFonts w:ascii="Verdana" w:eastAsia="Times New Roman" w:hAnsi="Verdana" w:cs="Times New Roman"/>
          <w:b/>
          <w:bCs/>
          <w:color w:val="000080"/>
          <w:kern w:val="0"/>
          <w:sz w:val="20"/>
          <w:szCs w:val="20"/>
          <w:lang w:eastAsia="es-ES"/>
          <w14:ligatures w14:val="none"/>
        </w:rPr>
        <w:t>FileReader</w:t>
      </w:r>
      <w:proofErr w:type="spellEnd"/>
      <w:r w:rsidRPr="00905C11">
        <w:rPr>
          <w:rFonts w:ascii="Verdana" w:eastAsia="Times New Roman" w:hAnsi="Verdana" w:cs="Times New Roman"/>
          <w:color w:val="222222"/>
          <w:kern w:val="0"/>
          <w:sz w:val="20"/>
          <w:szCs w:val="20"/>
          <w:lang w:eastAsia="es-ES"/>
          <w14:ligatures w14:val="none"/>
        </w:rPr>
        <w:t> proporciona el </w:t>
      </w:r>
      <w:r w:rsidRPr="00905C11">
        <w:rPr>
          <w:rFonts w:ascii="Verdana" w:eastAsia="Times New Roman" w:hAnsi="Verdana" w:cs="Times New Roman"/>
          <w:b/>
          <w:bCs/>
          <w:color w:val="000080"/>
          <w:kern w:val="0"/>
          <w:sz w:val="20"/>
          <w:szCs w:val="20"/>
          <w:lang w:eastAsia="es-ES"/>
          <w14:ligatures w14:val="none"/>
        </w:rPr>
        <w:t xml:space="preserve">método </w:t>
      </w:r>
      <w:proofErr w:type="spellStart"/>
      <w:proofErr w:type="gramStart"/>
      <w:r w:rsidRPr="00905C11">
        <w:rPr>
          <w:rFonts w:ascii="Verdana" w:eastAsia="Times New Roman" w:hAnsi="Verdana" w:cs="Times New Roman"/>
          <w:b/>
          <w:bCs/>
          <w:color w:val="000080"/>
          <w:kern w:val="0"/>
          <w:sz w:val="20"/>
          <w:szCs w:val="20"/>
          <w:lang w:eastAsia="es-ES"/>
          <w14:ligatures w14:val="none"/>
        </w:rPr>
        <w:t>read</w:t>
      </w:r>
      <w:proofErr w:type="spellEnd"/>
      <w:r w:rsidRPr="00905C11">
        <w:rPr>
          <w:rFonts w:ascii="Verdana" w:eastAsia="Times New Roman" w:hAnsi="Verdana" w:cs="Times New Roman"/>
          <w:b/>
          <w:bCs/>
          <w:color w:val="000080"/>
          <w:kern w:val="0"/>
          <w:sz w:val="20"/>
          <w:szCs w:val="20"/>
          <w:lang w:eastAsia="es-ES"/>
          <w14:ligatures w14:val="none"/>
        </w:rPr>
        <w:t>(</w:t>
      </w:r>
      <w:proofErr w:type="gramEnd"/>
      <w:r w:rsidRPr="00905C11">
        <w:rPr>
          <w:rFonts w:ascii="Verdana" w:eastAsia="Times New Roman" w:hAnsi="Verdana" w:cs="Times New Roman"/>
          <w:b/>
          <w:bCs/>
          <w:color w:val="000080"/>
          <w:kern w:val="0"/>
          <w:sz w:val="20"/>
          <w:szCs w:val="20"/>
          <w:lang w:eastAsia="es-ES"/>
          <w14:ligatures w14:val="none"/>
        </w:rPr>
        <w:t>) para leer caracteres</w:t>
      </w:r>
      <w:r w:rsidRPr="00905C11">
        <w:rPr>
          <w:rFonts w:ascii="Verdana" w:eastAsia="Times New Roman" w:hAnsi="Verdana" w:cs="Times New Roman"/>
          <w:color w:val="222222"/>
          <w:kern w:val="0"/>
          <w:sz w:val="20"/>
          <w:szCs w:val="20"/>
          <w:lang w:eastAsia="es-ES"/>
          <w14:ligatures w14:val="none"/>
        </w:rPr>
        <w:t xml:space="preserve"> del fichero aunque lo normal es realizar la lectura mediante la clase </w:t>
      </w:r>
      <w:proofErr w:type="spellStart"/>
      <w:r w:rsidRPr="00905C11">
        <w:rPr>
          <w:rFonts w:ascii="Verdana" w:eastAsia="Times New Roman" w:hAnsi="Verdana" w:cs="Times New Roman"/>
          <w:color w:val="222222"/>
          <w:kern w:val="0"/>
          <w:sz w:val="20"/>
          <w:szCs w:val="20"/>
          <w:lang w:eastAsia="es-ES"/>
          <w14:ligatures w14:val="none"/>
        </w:rPr>
        <w:t>BufferedReader</w:t>
      </w:r>
      <w:proofErr w:type="spellEnd"/>
      <w:r w:rsidRPr="00905C11">
        <w:rPr>
          <w:rFonts w:ascii="Verdana" w:eastAsia="Times New Roman" w:hAnsi="Verdana" w:cs="Times New Roman"/>
          <w:color w:val="222222"/>
          <w:kern w:val="0"/>
          <w:sz w:val="20"/>
          <w:szCs w:val="20"/>
          <w:lang w:eastAsia="es-ES"/>
          <w14:ligatures w14:val="none"/>
        </w:rPr>
        <w:t>.</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 xml:space="preserve">Para leer utilizando la clase </w:t>
      </w:r>
      <w:proofErr w:type="spellStart"/>
      <w:r w:rsidRPr="00905C11">
        <w:rPr>
          <w:rFonts w:ascii="Verdana" w:eastAsia="Times New Roman" w:hAnsi="Verdana" w:cs="Times New Roman"/>
          <w:color w:val="222222"/>
          <w:kern w:val="0"/>
          <w:sz w:val="20"/>
          <w:szCs w:val="20"/>
          <w:lang w:eastAsia="es-ES"/>
          <w14:ligatures w14:val="none"/>
        </w:rPr>
        <w:t>BufferedReader</w:t>
      </w:r>
      <w:proofErr w:type="spellEnd"/>
      <w:r w:rsidRPr="00905C11">
        <w:rPr>
          <w:rFonts w:ascii="Verdana" w:eastAsia="Times New Roman" w:hAnsi="Verdana" w:cs="Times New Roman"/>
          <w:color w:val="222222"/>
          <w:kern w:val="0"/>
          <w:sz w:val="20"/>
          <w:szCs w:val="20"/>
          <w:lang w:eastAsia="es-ES"/>
          <w14:ligatures w14:val="none"/>
        </w:rPr>
        <w:t xml:space="preserve"> se debe crear un objeto </w:t>
      </w:r>
      <w:proofErr w:type="spellStart"/>
      <w:r w:rsidRPr="00905C11">
        <w:rPr>
          <w:rFonts w:ascii="Verdana" w:eastAsia="Times New Roman" w:hAnsi="Verdana" w:cs="Times New Roman"/>
          <w:color w:val="222222"/>
          <w:kern w:val="0"/>
          <w:sz w:val="20"/>
          <w:szCs w:val="20"/>
          <w:lang w:eastAsia="es-ES"/>
          <w14:ligatures w14:val="none"/>
        </w:rPr>
        <w:t>BufferedReader</w:t>
      </w:r>
      <w:proofErr w:type="spellEnd"/>
      <w:r w:rsidRPr="00905C11">
        <w:rPr>
          <w:rFonts w:ascii="Verdana" w:eastAsia="Times New Roman" w:hAnsi="Verdana" w:cs="Times New Roman"/>
          <w:color w:val="222222"/>
          <w:kern w:val="0"/>
          <w:sz w:val="20"/>
          <w:szCs w:val="20"/>
          <w:lang w:eastAsia="es-ES"/>
          <w14:ligatures w14:val="none"/>
        </w:rPr>
        <w:t xml:space="preserve"> a partir de un objeto </w:t>
      </w:r>
      <w:proofErr w:type="spellStart"/>
      <w:r w:rsidRPr="00905C11">
        <w:rPr>
          <w:rFonts w:ascii="Verdana" w:eastAsia="Times New Roman" w:hAnsi="Verdana" w:cs="Times New Roman"/>
          <w:color w:val="222222"/>
          <w:kern w:val="0"/>
          <w:sz w:val="20"/>
          <w:szCs w:val="20"/>
          <w:lang w:eastAsia="es-ES"/>
          <w14:ligatures w14:val="none"/>
        </w:rPr>
        <w:t>FileReader</w:t>
      </w:r>
      <w:proofErr w:type="spellEnd"/>
      <w:r w:rsidRPr="00905C11">
        <w:rPr>
          <w:rFonts w:ascii="Verdana" w:eastAsia="Times New Roman" w:hAnsi="Verdana" w:cs="Times New Roman"/>
          <w:color w:val="222222"/>
          <w:kern w:val="0"/>
          <w:sz w:val="20"/>
          <w:szCs w:val="20"/>
          <w:lang w:eastAsia="es-ES"/>
          <w14:ligatures w14:val="none"/>
        </w:rPr>
        <w:t>:</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120" w:line="240" w:lineRule="auto"/>
        <w:jc w:val="both"/>
        <w:rPr>
          <w:rFonts w:ascii="Verdana" w:eastAsia="Times New Roman" w:hAnsi="Verdana" w:cs="Times New Roman"/>
          <w:color w:val="222222"/>
          <w:kern w:val="0"/>
          <w:sz w:val="20"/>
          <w:szCs w:val="20"/>
          <w:lang w:val="en-GB" w:eastAsia="es-ES"/>
          <w14:ligatures w14:val="none"/>
        </w:rPr>
      </w:pPr>
      <w:proofErr w:type="spellStart"/>
      <w:r w:rsidRPr="00905C11">
        <w:rPr>
          <w:rFonts w:ascii="Verdana" w:eastAsia="Times New Roman" w:hAnsi="Verdana" w:cs="Times New Roman"/>
          <w:b/>
          <w:bCs/>
          <w:color w:val="000080"/>
          <w:kern w:val="0"/>
          <w:sz w:val="20"/>
          <w:szCs w:val="20"/>
          <w:lang w:val="en-GB" w:eastAsia="es-ES"/>
          <w14:ligatures w14:val="none"/>
        </w:rPr>
        <w:t>Ejemplo</w:t>
      </w:r>
      <w:proofErr w:type="spellEnd"/>
      <w:r w:rsidRPr="00905C11">
        <w:rPr>
          <w:rFonts w:ascii="Verdana" w:eastAsia="Times New Roman" w:hAnsi="Verdana" w:cs="Times New Roman"/>
          <w:b/>
          <w:bCs/>
          <w:color w:val="000080"/>
          <w:kern w:val="0"/>
          <w:sz w:val="20"/>
          <w:szCs w:val="20"/>
          <w:lang w:val="en-GB" w:eastAsia="es-ES"/>
          <w14:ligatures w14:val="none"/>
        </w:rPr>
        <w:t>:</w:t>
      </w:r>
    </w:p>
    <w:p w:rsidR="00905C11" w:rsidRPr="00905C11" w:rsidRDefault="00905C11" w:rsidP="00905C11">
      <w:pPr>
        <w:shd w:val="clear" w:color="auto" w:fill="F3F3F3"/>
        <w:spacing w:after="0" w:line="240" w:lineRule="auto"/>
        <w:jc w:val="both"/>
        <w:rPr>
          <w:rFonts w:ascii="Verdana" w:eastAsia="Times New Roman" w:hAnsi="Verdana" w:cs="Times New Roman"/>
          <w:color w:val="222222"/>
          <w:kern w:val="0"/>
          <w:sz w:val="20"/>
          <w:szCs w:val="20"/>
          <w:lang w:val="en-GB" w:eastAsia="es-ES"/>
          <w14:ligatures w14:val="none"/>
        </w:rPr>
      </w:pPr>
    </w:p>
    <w:p w:rsidR="00905C11" w:rsidRPr="00905C11" w:rsidRDefault="00905C11" w:rsidP="00905C11">
      <w:pPr>
        <w:shd w:val="clear" w:color="auto" w:fill="F3F3F3"/>
        <w:spacing w:after="0" w:line="240" w:lineRule="auto"/>
        <w:jc w:val="both"/>
        <w:rPr>
          <w:rFonts w:ascii="Verdana" w:eastAsia="Times New Roman" w:hAnsi="Verdana" w:cs="Times New Roman"/>
          <w:color w:val="222222"/>
          <w:kern w:val="0"/>
          <w:sz w:val="20"/>
          <w:szCs w:val="20"/>
          <w:lang w:val="en-GB" w:eastAsia="es-ES"/>
          <w14:ligatures w14:val="none"/>
        </w:rPr>
      </w:pPr>
      <w:proofErr w:type="spellStart"/>
      <w:r w:rsidRPr="00905C11">
        <w:rPr>
          <w:rFonts w:ascii="Courier New" w:eastAsia="Times New Roman" w:hAnsi="Courier New" w:cs="Courier New"/>
          <w:color w:val="222222"/>
          <w:kern w:val="0"/>
          <w:sz w:val="20"/>
          <w:szCs w:val="20"/>
          <w:lang w:val="en-GB" w:eastAsia="es-ES"/>
          <w14:ligatures w14:val="none"/>
        </w:rPr>
        <w:t>FileReader</w:t>
      </w:r>
      <w:proofErr w:type="spellEnd"/>
      <w:r w:rsidRPr="00905C11">
        <w:rPr>
          <w:rFonts w:ascii="Courier New" w:eastAsia="Times New Roman" w:hAnsi="Courier New" w:cs="Courier New"/>
          <w:color w:val="222222"/>
          <w:kern w:val="0"/>
          <w:sz w:val="20"/>
          <w:szCs w:val="20"/>
          <w:lang w:val="en-GB" w:eastAsia="es-ES"/>
          <w14:ligatures w14:val="none"/>
        </w:rPr>
        <w:t xml:space="preserve"> </w:t>
      </w:r>
      <w:proofErr w:type="spellStart"/>
      <w:r w:rsidRPr="00905C11">
        <w:rPr>
          <w:rFonts w:ascii="Courier New" w:eastAsia="Times New Roman" w:hAnsi="Courier New" w:cs="Courier New"/>
          <w:color w:val="222222"/>
          <w:kern w:val="0"/>
          <w:sz w:val="20"/>
          <w:szCs w:val="20"/>
          <w:lang w:val="en-GB" w:eastAsia="es-ES"/>
          <w14:ligatures w14:val="none"/>
        </w:rPr>
        <w:t>fr</w:t>
      </w:r>
      <w:proofErr w:type="spellEnd"/>
      <w:r w:rsidRPr="00905C11">
        <w:rPr>
          <w:rFonts w:ascii="Courier New" w:eastAsia="Times New Roman" w:hAnsi="Courier New" w:cs="Courier New"/>
          <w:color w:val="222222"/>
          <w:kern w:val="0"/>
          <w:sz w:val="20"/>
          <w:szCs w:val="20"/>
          <w:lang w:val="en-GB" w:eastAsia="es-ES"/>
          <w14:ligatures w14:val="none"/>
        </w:rPr>
        <w:t xml:space="preserve"> = new </w:t>
      </w:r>
      <w:proofErr w:type="spellStart"/>
      <w:r w:rsidRPr="00905C11">
        <w:rPr>
          <w:rFonts w:ascii="Courier New" w:eastAsia="Times New Roman" w:hAnsi="Courier New" w:cs="Courier New"/>
          <w:color w:val="222222"/>
          <w:kern w:val="0"/>
          <w:sz w:val="20"/>
          <w:szCs w:val="20"/>
          <w:lang w:val="en-GB" w:eastAsia="es-ES"/>
          <w14:ligatures w14:val="none"/>
        </w:rPr>
        <w:t>FileReader</w:t>
      </w:r>
      <w:proofErr w:type="spellEnd"/>
      <w:r w:rsidRPr="00905C11">
        <w:rPr>
          <w:rFonts w:ascii="Courier New" w:eastAsia="Times New Roman" w:hAnsi="Courier New" w:cs="Courier New"/>
          <w:color w:val="222222"/>
          <w:kern w:val="0"/>
          <w:sz w:val="20"/>
          <w:szCs w:val="20"/>
          <w:lang w:val="en-GB" w:eastAsia="es-ES"/>
          <w14:ligatures w14:val="none"/>
        </w:rPr>
        <w:t>("c:/ficheros/datos.txt");</w:t>
      </w:r>
    </w:p>
    <w:p w:rsidR="00905C11" w:rsidRPr="00905C11" w:rsidRDefault="00905C11" w:rsidP="00905C11">
      <w:pPr>
        <w:shd w:val="clear" w:color="auto" w:fill="F3F3F3"/>
        <w:spacing w:after="0" w:line="240" w:lineRule="auto"/>
        <w:jc w:val="both"/>
        <w:rPr>
          <w:rFonts w:ascii="Verdana" w:eastAsia="Times New Roman" w:hAnsi="Verdana" w:cs="Times New Roman"/>
          <w:color w:val="222222"/>
          <w:kern w:val="0"/>
          <w:sz w:val="20"/>
          <w:szCs w:val="20"/>
          <w:lang w:val="en-GB" w:eastAsia="es-ES"/>
          <w14:ligatures w14:val="none"/>
        </w:rPr>
      </w:pPr>
      <w:proofErr w:type="spellStart"/>
      <w:r w:rsidRPr="00905C11">
        <w:rPr>
          <w:rFonts w:ascii="Courier New" w:eastAsia="Times New Roman" w:hAnsi="Courier New" w:cs="Courier New"/>
          <w:color w:val="222222"/>
          <w:kern w:val="0"/>
          <w:sz w:val="20"/>
          <w:szCs w:val="20"/>
          <w:lang w:val="en-GB" w:eastAsia="es-ES"/>
          <w14:ligatures w14:val="none"/>
        </w:rPr>
        <w:t>BufferedReader</w:t>
      </w:r>
      <w:proofErr w:type="spellEnd"/>
      <w:r w:rsidRPr="00905C11">
        <w:rPr>
          <w:rFonts w:ascii="Courier New" w:eastAsia="Times New Roman" w:hAnsi="Courier New" w:cs="Courier New"/>
          <w:color w:val="222222"/>
          <w:kern w:val="0"/>
          <w:sz w:val="20"/>
          <w:szCs w:val="20"/>
          <w:lang w:val="en-GB" w:eastAsia="es-ES"/>
          <w14:ligatures w14:val="none"/>
        </w:rPr>
        <w:t xml:space="preserve"> entrada = new </w:t>
      </w:r>
      <w:proofErr w:type="spellStart"/>
      <w:r w:rsidRPr="00905C11">
        <w:rPr>
          <w:rFonts w:ascii="Courier New" w:eastAsia="Times New Roman" w:hAnsi="Courier New" w:cs="Courier New"/>
          <w:color w:val="222222"/>
          <w:kern w:val="0"/>
          <w:sz w:val="20"/>
          <w:szCs w:val="20"/>
          <w:lang w:val="en-GB" w:eastAsia="es-ES"/>
          <w14:ligatures w14:val="none"/>
        </w:rPr>
        <w:t>BufferedReader</w:t>
      </w:r>
      <w:proofErr w:type="spellEnd"/>
      <w:r w:rsidRPr="00905C11">
        <w:rPr>
          <w:rFonts w:ascii="Courier New" w:eastAsia="Times New Roman" w:hAnsi="Courier New" w:cs="Courier New"/>
          <w:color w:val="222222"/>
          <w:kern w:val="0"/>
          <w:sz w:val="20"/>
          <w:szCs w:val="20"/>
          <w:lang w:val="en-GB" w:eastAsia="es-ES"/>
          <w14:ligatures w14:val="none"/>
        </w:rPr>
        <w:t xml:space="preserve"> (</w:t>
      </w:r>
      <w:proofErr w:type="spellStart"/>
      <w:r w:rsidRPr="00905C11">
        <w:rPr>
          <w:rFonts w:ascii="Courier New" w:eastAsia="Times New Roman" w:hAnsi="Courier New" w:cs="Courier New"/>
          <w:color w:val="222222"/>
          <w:kern w:val="0"/>
          <w:sz w:val="20"/>
          <w:szCs w:val="20"/>
          <w:lang w:val="en-GB" w:eastAsia="es-ES"/>
          <w14:ligatures w14:val="none"/>
        </w:rPr>
        <w:t>fr</w:t>
      </w:r>
      <w:proofErr w:type="spellEnd"/>
      <w:r w:rsidRPr="00905C11">
        <w:rPr>
          <w:rFonts w:ascii="Courier New" w:eastAsia="Times New Roman" w:hAnsi="Courier New" w:cs="Courier New"/>
          <w:color w:val="222222"/>
          <w:kern w:val="0"/>
          <w:sz w:val="20"/>
          <w:szCs w:val="20"/>
          <w:lang w:val="en-GB" w:eastAsia="es-ES"/>
          <w14:ligatures w14:val="none"/>
        </w:rPr>
        <w:t>);</w:t>
      </w:r>
    </w:p>
    <w:p w:rsidR="00905C11" w:rsidRPr="00905C11" w:rsidRDefault="00905C11" w:rsidP="00905C11">
      <w:pPr>
        <w:shd w:val="clear" w:color="auto" w:fill="F3F3F3"/>
        <w:spacing w:after="0" w:line="240" w:lineRule="auto"/>
        <w:jc w:val="both"/>
        <w:rPr>
          <w:rFonts w:ascii="Verdana" w:eastAsia="Times New Roman" w:hAnsi="Verdana" w:cs="Times New Roman"/>
          <w:color w:val="222222"/>
          <w:kern w:val="0"/>
          <w:sz w:val="20"/>
          <w:szCs w:val="20"/>
          <w:lang w:val="en-GB"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 xml:space="preserve">Una vez creado el objeto </w:t>
      </w:r>
      <w:proofErr w:type="spellStart"/>
      <w:r w:rsidRPr="00905C11">
        <w:rPr>
          <w:rFonts w:ascii="Verdana" w:eastAsia="Times New Roman" w:hAnsi="Verdana" w:cs="Times New Roman"/>
          <w:color w:val="222222"/>
          <w:kern w:val="0"/>
          <w:sz w:val="20"/>
          <w:szCs w:val="20"/>
          <w:lang w:eastAsia="es-ES"/>
          <w14:ligatures w14:val="none"/>
        </w:rPr>
        <w:t>BufferedReader</w:t>
      </w:r>
      <w:proofErr w:type="spellEnd"/>
      <w:r w:rsidRPr="00905C11">
        <w:rPr>
          <w:rFonts w:ascii="Verdana" w:eastAsia="Times New Roman" w:hAnsi="Verdana" w:cs="Times New Roman"/>
          <w:color w:val="222222"/>
          <w:kern w:val="0"/>
          <w:sz w:val="20"/>
          <w:szCs w:val="20"/>
          <w:lang w:eastAsia="es-ES"/>
          <w14:ligatures w14:val="none"/>
        </w:rPr>
        <w:t xml:space="preserve"> podemos utilizar:</w:t>
      </w:r>
    </w:p>
    <w:p w:rsidR="008050AF" w:rsidRPr="00905C11" w:rsidRDefault="008050AF"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0" w:line="240" w:lineRule="auto"/>
        <w:ind w:hanging="426"/>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w:t>
      </w:r>
      <w:r w:rsidRPr="00905C11">
        <w:rPr>
          <w:rFonts w:ascii="Times New Roman" w:eastAsia="Times New Roman" w:hAnsi="Times New Roman" w:cs="Times New Roman"/>
          <w:color w:val="222222"/>
          <w:kern w:val="0"/>
          <w:sz w:val="14"/>
          <w:szCs w:val="14"/>
          <w:lang w:eastAsia="es-ES"/>
          <w14:ligatures w14:val="none"/>
        </w:rPr>
        <w:t>    </w:t>
      </w:r>
      <w:r w:rsidRPr="00905C11">
        <w:rPr>
          <w:rFonts w:ascii="Verdana" w:eastAsia="Times New Roman" w:hAnsi="Verdana" w:cs="Times New Roman"/>
          <w:color w:val="222222"/>
          <w:kern w:val="0"/>
          <w:sz w:val="20"/>
          <w:szCs w:val="20"/>
          <w:lang w:eastAsia="es-ES"/>
          <w14:ligatures w14:val="none"/>
        </w:rPr>
        <w:t>El </w:t>
      </w:r>
      <w:r w:rsidRPr="00905C11">
        <w:rPr>
          <w:rFonts w:ascii="Verdana" w:eastAsia="Times New Roman" w:hAnsi="Verdana" w:cs="Times New Roman"/>
          <w:b/>
          <w:bCs/>
          <w:color w:val="000080"/>
          <w:kern w:val="0"/>
          <w:sz w:val="20"/>
          <w:szCs w:val="20"/>
          <w:lang w:eastAsia="es-ES"/>
          <w14:ligatures w14:val="none"/>
        </w:rPr>
        <w:t xml:space="preserve">método </w:t>
      </w:r>
      <w:proofErr w:type="spellStart"/>
      <w:proofErr w:type="gramStart"/>
      <w:r w:rsidRPr="00905C11">
        <w:rPr>
          <w:rFonts w:ascii="Verdana" w:eastAsia="Times New Roman" w:hAnsi="Verdana" w:cs="Times New Roman"/>
          <w:b/>
          <w:bCs/>
          <w:color w:val="000080"/>
          <w:kern w:val="0"/>
          <w:sz w:val="20"/>
          <w:szCs w:val="20"/>
          <w:lang w:eastAsia="es-ES"/>
          <w14:ligatures w14:val="none"/>
        </w:rPr>
        <w:t>readLine</w:t>
      </w:r>
      <w:proofErr w:type="spellEnd"/>
      <w:r w:rsidRPr="00905C11">
        <w:rPr>
          <w:rFonts w:ascii="Verdana" w:eastAsia="Times New Roman" w:hAnsi="Verdana" w:cs="Times New Roman"/>
          <w:b/>
          <w:bCs/>
          <w:color w:val="000080"/>
          <w:kern w:val="0"/>
          <w:sz w:val="20"/>
          <w:szCs w:val="20"/>
          <w:lang w:eastAsia="es-ES"/>
          <w14:ligatures w14:val="none"/>
        </w:rPr>
        <w:t>(</w:t>
      </w:r>
      <w:proofErr w:type="gramEnd"/>
      <w:r w:rsidRPr="00905C11">
        <w:rPr>
          <w:rFonts w:ascii="Verdana" w:eastAsia="Times New Roman" w:hAnsi="Verdana" w:cs="Times New Roman"/>
          <w:b/>
          <w:bCs/>
          <w:color w:val="000080"/>
          <w:kern w:val="0"/>
          <w:sz w:val="20"/>
          <w:szCs w:val="20"/>
          <w:lang w:eastAsia="es-ES"/>
          <w14:ligatures w14:val="none"/>
        </w:rPr>
        <w:t>)</w:t>
      </w:r>
      <w:r w:rsidRPr="00905C11">
        <w:rPr>
          <w:rFonts w:ascii="Verdana" w:eastAsia="Times New Roman" w:hAnsi="Verdana" w:cs="Times New Roman"/>
          <w:color w:val="222222"/>
          <w:kern w:val="0"/>
          <w:sz w:val="20"/>
          <w:szCs w:val="20"/>
          <w:lang w:eastAsia="es-ES"/>
          <w14:ligatures w14:val="none"/>
        </w:rPr>
        <w:t> para leer líneas de texto del fichero (</w:t>
      </w:r>
      <w:proofErr w:type="spellStart"/>
      <w:r w:rsidRPr="00905C11">
        <w:rPr>
          <w:rFonts w:ascii="Verdana" w:eastAsia="Times New Roman" w:hAnsi="Verdana" w:cs="Times New Roman"/>
          <w:color w:val="222222"/>
          <w:kern w:val="0"/>
          <w:sz w:val="20"/>
          <w:szCs w:val="20"/>
          <w:lang w:eastAsia="es-ES"/>
          <w14:ligatures w14:val="none"/>
        </w:rPr>
        <w:t>String</w:t>
      </w:r>
      <w:proofErr w:type="spellEnd"/>
      <w:r w:rsidRPr="00905C11">
        <w:rPr>
          <w:rFonts w:ascii="Verdana" w:eastAsia="Times New Roman" w:hAnsi="Verdana" w:cs="Times New Roman"/>
          <w:color w:val="222222"/>
          <w:kern w:val="0"/>
          <w:sz w:val="20"/>
          <w:szCs w:val="20"/>
          <w:lang w:eastAsia="es-ES"/>
          <w14:ligatures w14:val="none"/>
        </w:rPr>
        <w:t xml:space="preserve">). Este método devuelve </w:t>
      </w:r>
      <w:proofErr w:type="spellStart"/>
      <w:r w:rsidRPr="00905C11">
        <w:rPr>
          <w:rFonts w:ascii="Verdana" w:eastAsia="Times New Roman" w:hAnsi="Verdana" w:cs="Times New Roman"/>
          <w:color w:val="222222"/>
          <w:kern w:val="0"/>
          <w:sz w:val="20"/>
          <w:szCs w:val="20"/>
          <w:lang w:eastAsia="es-ES"/>
          <w14:ligatures w14:val="none"/>
        </w:rPr>
        <w:t>null</w:t>
      </w:r>
      <w:proofErr w:type="spellEnd"/>
      <w:r w:rsidRPr="00905C11">
        <w:rPr>
          <w:rFonts w:ascii="Verdana" w:eastAsia="Times New Roman" w:hAnsi="Verdana" w:cs="Times New Roman"/>
          <w:color w:val="222222"/>
          <w:kern w:val="0"/>
          <w:sz w:val="20"/>
          <w:szCs w:val="20"/>
          <w:lang w:eastAsia="es-ES"/>
          <w14:ligatures w14:val="none"/>
        </w:rPr>
        <w:t xml:space="preserve"> cuando no hay más líneas para leer.</w:t>
      </w:r>
    </w:p>
    <w:p w:rsidR="00905C11" w:rsidRPr="00905C11" w:rsidRDefault="00905C11" w:rsidP="00905C11">
      <w:pPr>
        <w:shd w:val="clear" w:color="auto" w:fill="FFFFFF"/>
        <w:spacing w:after="0" w:line="240" w:lineRule="auto"/>
        <w:ind w:hanging="426"/>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w:t>
      </w:r>
      <w:r w:rsidRPr="00905C11">
        <w:rPr>
          <w:rFonts w:ascii="Times New Roman" w:eastAsia="Times New Roman" w:hAnsi="Times New Roman" w:cs="Times New Roman"/>
          <w:color w:val="222222"/>
          <w:kern w:val="0"/>
          <w:sz w:val="14"/>
          <w:szCs w:val="14"/>
          <w:lang w:eastAsia="es-ES"/>
          <w14:ligatures w14:val="none"/>
        </w:rPr>
        <w:t>      </w:t>
      </w:r>
      <w:r w:rsidRPr="00905C11">
        <w:rPr>
          <w:rFonts w:ascii="Verdana" w:eastAsia="Times New Roman" w:hAnsi="Verdana" w:cs="Times New Roman"/>
          <w:color w:val="222222"/>
          <w:kern w:val="0"/>
          <w:sz w:val="20"/>
          <w:szCs w:val="20"/>
          <w:lang w:eastAsia="es-ES"/>
          <w14:ligatures w14:val="none"/>
        </w:rPr>
        <w:t>El </w:t>
      </w:r>
      <w:r w:rsidRPr="00905C11">
        <w:rPr>
          <w:rFonts w:ascii="Verdana" w:eastAsia="Times New Roman" w:hAnsi="Verdana" w:cs="Times New Roman"/>
          <w:b/>
          <w:bCs/>
          <w:color w:val="000080"/>
          <w:kern w:val="0"/>
          <w:sz w:val="20"/>
          <w:szCs w:val="20"/>
          <w:lang w:eastAsia="es-ES"/>
          <w14:ligatures w14:val="none"/>
        </w:rPr>
        <w:t xml:space="preserve">método </w:t>
      </w:r>
      <w:proofErr w:type="spellStart"/>
      <w:proofErr w:type="gramStart"/>
      <w:r w:rsidRPr="00905C11">
        <w:rPr>
          <w:rFonts w:ascii="Verdana" w:eastAsia="Times New Roman" w:hAnsi="Verdana" w:cs="Times New Roman"/>
          <w:b/>
          <w:bCs/>
          <w:color w:val="000080"/>
          <w:kern w:val="0"/>
          <w:sz w:val="20"/>
          <w:szCs w:val="20"/>
          <w:lang w:eastAsia="es-ES"/>
          <w14:ligatures w14:val="none"/>
        </w:rPr>
        <w:t>read</w:t>
      </w:r>
      <w:proofErr w:type="spellEnd"/>
      <w:r w:rsidRPr="00905C11">
        <w:rPr>
          <w:rFonts w:ascii="Verdana" w:eastAsia="Times New Roman" w:hAnsi="Verdana" w:cs="Times New Roman"/>
          <w:b/>
          <w:bCs/>
          <w:color w:val="000080"/>
          <w:kern w:val="0"/>
          <w:sz w:val="20"/>
          <w:szCs w:val="20"/>
          <w:lang w:eastAsia="es-ES"/>
          <w14:ligatures w14:val="none"/>
        </w:rPr>
        <w:t>(</w:t>
      </w:r>
      <w:proofErr w:type="gramEnd"/>
      <w:r w:rsidRPr="00905C11">
        <w:rPr>
          <w:rFonts w:ascii="Verdana" w:eastAsia="Times New Roman" w:hAnsi="Verdana" w:cs="Times New Roman"/>
          <w:b/>
          <w:bCs/>
          <w:color w:val="000080"/>
          <w:kern w:val="0"/>
          <w:sz w:val="20"/>
          <w:szCs w:val="20"/>
          <w:lang w:eastAsia="es-ES"/>
          <w14:ligatures w14:val="none"/>
        </w:rPr>
        <w:t>)</w:t>
      </w:r>
      <w:r w:rsidRPr="00905C11">
        <w:rPr>
          <w:rFonts w:ascii="Verdana" w:eastAsia="Times New Roman" w:hAnsi="Verdana" w:cs="Times New Roman"/>
          <w:color w:val="222222"/>
          <w:kern w:val="0"/>
          <w:sz w:val="20"/>
          <w:szCs w:val="20"/>
          <w:lang w:eastAsia="es-ES"/>
          <w14:ligatures w14:val="none"/>
        </w:rPr>
        <w:t> para leer carácter a carácter. Devuelve un entero que representa el código Unicode del carácter leído. Devuelve -1 si no hay más caracteres.</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Ambos métodos lanzan una </w:t>
      </w:r>
      <w:r w:rsidRPr="00905C11">
        <w:rPr>
          <w:rFonts w:ascii="Verdana" w:eastAsia="Times New Roman" w:hAnsi="Verdana" w:cs="Times New Roman"/>
          <w:b/>
          <w:bCs/>
          <w:color w:val="000080"/>
          <w:kern w:val="0"/>
          <w:sz w:val="20"/>
          <w:szCs w:val="20"/>
          <w:lang w:eastAsia="es-ES"/>
          <w14:ligatures w14:val="none"/>
        </w:rPr>
        <w:t xml:space="preserve">excepción </w:t>
      </w:r>
      <w:proofErr w:type="spellStart"/>
      <w:r w:rsidRPr="00905C11">
        <w:rPr>
          <w:rFonts w:ascii="Verdana" w:eastAsia="Times New Roman" w:hAnsi="Verdana" w:cs="Times New Roman"/>
          <w:b/>
          <w:bCs/>
          <w:color w:val="000080"/>
          <w:kern w:val="0"/>
          <w:sz w:val="20"/>
          <w:szCs w:val="20"/>
          <w:lang w:eastAsia="es-ES"/>
          <w14:ligatures w14:val="none"/>
        </w:rPr>
        <w:t>IOException</w:t>
      </w:r>
      <w:proofErr w:type="spellEnd"/>
      <w:r w:rsidRPr="00905C11">
        <w:rPr>
          <w:rFonts w:ascii="Verdana" w:eastAsia="Times New Roman" w:hAnsi="Verdana" w:cs="Times New Roman"/>
          <w:color w:val="222222"/>
          <w:kern w:val="0"/>
          <w:sz w:val="20"/>
          <w:szCs w:val="20"/>
          <w:lang w:eastAsia="es-ES"/>
          <w14:ligatures w14:val="none"/>
        </w:rPr>
        <w:t> si ocurre un error de lectura.</w:t>
      </w: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 xml:space="preserve">El fichero se debe cerrar cuando ya no se use, mediante el método </w:t>
      </w:r>
      <w:proofErr w:type="spellStart"/>
      <w:proofErr w:type="gramStart"/>
      <w:r w:rsidRPr="00905C11">
        <w:rPr>
          <w:rFonts w:ascii="Verdana" w:eastAsia="Times New Roman" w:hAnsi="Verdana" w:cs="Times New Roman"/>
          <w:color w:val="222222"/>
          <w:kern w:val="0"/>
          <w:sz w:val="20"/>
          <w:szCs w:val="20"/>
          <w:lang w:eastAsia="es-ES"/>
          <w14:ligatures w14:val="none"/>
        </w:rPr>
        <w:t>close</w:t>
      </w:r>
      <w:proofErr w:type="spellEnd"/>
      <w:r w:rsidRPr="00905C11">
        <w:rPr>
          <w:rFonts w:ascii="Verdana" w:eastAsia="Times New Roman" w:hAnsi="Verdana" w:cs="Times New Roman"/>
          <w:color w:val="222222"/>
          <w:kern w:val="0"/>
          <w:sz w:val="20"/>
          <w:szCs w:val="20"/>
          <w:lang w:eastAsia="es-ES"/>
          <w14:ligatures w14:val="none"/>
        </w:rPr>
        <w:t>(</w:t>
      </w:r>
      <w:proofErr w:type="gramEnd"/>
      <w:r w:rsidRPr="00905C11">
        <w:rPr>
          <w:rFonts w:ascii="Verdana" w:eastAsia="Times New Roman" w:hAnsi="Verdana" w:cs="Times New Roman"/>
          <w:color w:val="222222"/>
          <w:kern w:val="0"/>
          <w:sz w:val="20"/>
          <w:szCs w:val="20"/>
          <w:lang w:eastAsia="es-ES"/>
          <w14:ligatures w14:val="none"/>
        </w:rPr>
        <w:t>). Este método lanza una </w:t>
      </w:r>
      <w:r w:rsidRPr="00905C11">
        <w:rPr>
          <w:rFonts w:ascii="Verdana" w:eastAsia="Times New Roman" w:hAnsi="Verdana" w:cs="Times New Roman"/>
          <w:b/>
          <w:bCs/>
          <w:color w:val="000080"/>
          <w:kern w:val="0"/>
          <w:sz w:val="20"/>
          <w:szCs w:val="20"/>
          <w:lang w:eastAsia="es-ES"/>
          <w14:ligatures w14:val="none"/>
        </w:rPr>
        <w:t xml:space="preserve">excepción </w:t>
      </w:r>
      <w:proofErr w:type="spellStart"/>
      <w:r w:rsidRPr="00905C11">
        <w:rPr>
          <w:rFonts w:ascii="Verdana" w:eastAsia="Times New Roman" w:hAnsi="Verdana" w:cs="Times New Roman"/>
          <w:b/>
          <w:bCs/>
          <w:color w:val="000080"/>
          <w:kern w:val="0"/>
          <w:sz w:val="20"/>
          <w:szCs w:val="20"/>
          <w:lang w:eastAsia="es-ES"/>
          <w14:ligatures w14:val="none"/>
        </w:rPr>
        <w:t>IOException</w:t>
      </w:r>
      <w:proofErr w:type="spellEnd"/>
      <w:r w:rsidRPr="00905C11">
        <w:rPr>
          <w:rFonts w:ascii="Verdana" w:eastAsia="Times New Roman" w:hAnsi="Verdana" w:cs="Times New Roman"/>
          <w:color w:val="222222"/>
          <w:kern w:val="0"/>
          <w:sz w:val="20"/>
          <w:szCs w:val="20"/>
          <w:lang w:eastAsia="es-ES"/>
          <w14:ligatures w14:val="none"/>
        </w:rPr>
        <w:t>.</w:t>
      </w:r>
    </w:p>
    <w:p w:rsidR="008050AF" w:rsidRPr="00905C11" w:rsidRDefault="008050AF"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905C11">
        <w:rPr>
          <w:rFonts w:ascii="Verdana" w:eastAsia="Times New Roman" w:hAnsi="Verdana" w:cs="Times New Roman"/>
          <w:b/>
          <w:bCs/>
          <w:color w:val="000080"/>
          <w:kern w:val="0"/>
          <w:sz w:val="20"/>
          <w:szCs w:val="20"/>
          <w:lang w:eastAsia="es-ES"/>
          <w14:ligatures w14:val="none"/>
        </w:rPr>
        <w:t>Ejemplo de lectura de un fichero de texto:</w:t>
      </w:r>
    </w:p>
    <w:p w:rsidR="008050AF" w:rsidRPr="00905C11" w:rsidRDefault="008050AF"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 xml:space="preserve">Programa Java que lee el contenido del fichero datos.txt creado en el ejemplo anterior y lo muestra por pantalla. El proceso consiste en leer una línea del fichero y mostrarla por pantalla. El proceso se repite hasta que se llegue al final del fichero y no </w:t>
      </w:r>
      <w:r w:rsidR="008050AF" w:rsidRPr="00905C11">
        <w:rPr>
          <w:rFonts w:ascii="Verdana" w:eastAsia="Times New Roman" w:hAnsi="Verdana" w:cs="Times New Roman"/>
          <w:color w:val="222222"/>
          <w:kern w:val="0"/>
          <w:sz w:val="20"/>
          <w:szCs w:val="20"/>
          <w:lang w:eastAsia="es-ES"/>
          <w14:ligatures w14:val="none"/>
        </w:rPr>
        <w:t>haya</w:t>
      </w:r>
      <w:r w:rsidRPr="00905C11">
        <w:rPr>
          <w:rFonts w:ascii="Verdana" w:eastAsia="Times New Roman" w:hAnsi="Verdana" w:cs="Times New Roman"/>
          <w:color w:val="222222"/>
          <w:kern w:val="0"/>
          <w:sz w:val="20"/>
          <w:szCs w:val="20"/>
          <w:lang w:eastAsia="es-ES"/>
          <w14:ligatures w14:val="none"/>
        </w:rPr>
        <w:t xml:space="preserve"> más líneas que leer. Cuando esto ocurre el método </w:t>
      </w:r>
      <w:proofErr w:type="spellStart"/>
      <w:proofErr w:type="gramStart"/>
      <w:r w:rsidRPr="00905C11">
        <w:rPr>
          <w:rFonts w:ascii="Verdana" w:eastAsia="Times New Roman" w:hAnsi="Verdana" w:cs="Times New Roman"/>
          <w:color w:val="222222"/>
          <w:kern w:val="0"/>
          <w:sz w:val="20"/>
          <w:szCs w:val="20"/>
          <w:lang w:eastAsia="es-ES"/>
          <w14:ligatures w14:val="none"/>
        </w:rPr>
        <w:t>readLine</w:t>
      </w:r>
      <w:proofErr w:type="spellEnd"/>
      <w:r w:rsidRPr="00905C11">
        <w:rPr>
          <w:rFonts w:ascii="Verdana" w:eastAsia="Times New Roman" w:hAnsi="Verdana" w:cs="Times New Roman"/>
          <w:color w:val="222222"/>
          <w:kern w:val="0"/>
          <w:sz w:val="20"/>
          <w:szCs w:val="20"/>
          <w:lang w:eastAsia="es-ES"/>
          <w14:ligatures w14:val="none"/>
        </w:rPr>
        <w:t>(</w:t>
      </w:r>
      <w:proofErr w:type="gramEnd"/>
      <w:r w:rsidRPr="00905C11">
        <w:rPr>
          <w:rFonts w:ascii="Verdana" w:eastAsia="Times New Roman" w:hAnsi="Verdana" w:cs="Times New Roman"/>
          <w:color w:val="222222"/>
          <w:kern w:val="0"/>
          <w:sz w:val="20"/>
          <w:szCs w:val="20"/>
          <w:lang w:eastAsia="es-ES"/>
          <w14:ligatures w14:val="none"/>
        </w:rPr>
        <w:t>) devuelve </w:t>
      </w:r>
      <w:proofErr w:type="spellStart"/>
      <w:r w:rsidRPr="00905C11">
        <w:rPr>
          <w:rFonts w:ascii="Verdana" w:eastAsia="Times New Roman" w:hAnsi="Verdana" w:cs="Times New Roman"/>
          <w:i/>
          <w:iCs/>
          <w:color w:val="222222"/>
          <w:kern w:val="0"/>
          <w:sz w:val="20"/>
          <w:szCs w:val="20"/>
          <w:lang w:eastAsia="es-ES"/>
          <w14:ligatures w14:val="none"/>
        </w:rPr>
        <w:t>null</w:t>
      </w:r>
      <w:proofErr w:type="spellEnd"/>
      <w:r w:rsidRPr="00905C11">
        <w:rPr>
          <w:rFonts w:ascii="Verdana" w:eastAsia="Times New Roman" w:hAnsi="Verdana" w:cs="Times New Roman"/>
          <w:color w:val="222222"/>
          <w:kern w:val="0"/>
          <w:sz w:val="20"/>
          <w:szCs w:val="20"/>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roofErr w:type="spellStart"/>
      <w:r w:rsidRPr="00905C11">
        <w:rPr>
          <w:rFonts w:ascii="Courier New" w:eastAsia="Times New Roman" w:hAnsi="Courier New" w:cs="Courier New"/>
          <w:color w:val="0000FF"/>
          <w:kern w:val="0"/>
          <w:sz w:val="20"/>
          <w:szCs w:val="20"/>
          <w:shd w:val="clear" w:color="auto" w:fill="F8F9F9"/>
          <w:lang w:eastAsia="es-ES"/>
          <w14:ligatures w14:val="none"/>
        </w:rPr>
        <w:t>import</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java.io.BufferedReader</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java.io.FileReader</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java.io.IOException</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class</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A31515"/>
          <w:kern w:val="0"/>
          <w:sz w:val="20"/>
          <w:szCs w:val="20"/>
          <w:shd w:val="clear" w:color="auto" w:fill="F8F9F9"/>
          <w:lang w:val="en-GB" w:eastAsia="es-ES"/>
          <w14:ligatures w14:val="none"/>
        </w:rPr>
        <w:t>File13</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static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void</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A31515"/>
          <w:kern w:val="0"/>
          <w:sz w:val="20"/>
          <w:szCs w:val="20"/>
          <w:shd w:val="clear" w:color="auto" w:fill="F8F9F9"/>
          <w:lang w:val="en-GB" w:eastAsia="es-ES"/>
          <w14:ligatures w14:val="none"/>
        </w:rPr>
        <w:t>main</w:t>
      </w:r>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FileReader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null</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try</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FileReader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r w:rsidRPr="00905C11">
        <w:rPr>
          <w:rFonts w:ascii="Courier New" w:eastAsia="Times New Roman" w:hAnsi="Courier New" w:cs="Courier New"/>
          <w:color w:val="A31515"/>
          <w:kern w:val="0"/>
          <w:sz w:val="20"/>
          <w:szCs w:val="20"/>
          <w:shd w:val="clear" w:color="auto" w:fill="F8F9F9"/>
          <w:lang w:val="en-GB" w:eastAsia="es-ES"/>
          <w14:ligatures w14:val="none"/>
        </w:rPr>
        <w:t>"c:/ficheros/datos.txt"</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BufferedReader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BufferedReader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String</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cadena =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entrada.readLine</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8000"/>
          <w:kern w:val="0"/>
          <w:sz w:val="20"/>
          <w:szCs w:val="20"/>
          <w:shd w:val="clear" w:color="auto" w:fill="F8F9F9"/>
          <w:lang w:eastAsia="es-ES"/>
          <w14:ligatures w14:val="none"/>
        </w:rPr>
        <w:t>//se lee la primera línea del fichero</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lastRenderedPageBreak/>
        <w:t xml:space="preserve">            </w:t>
      </w:r>
      <w:proofErr w:type="spellStart"/>
      <w:r w:rsidRPr="00905C11">
        <w:rPr>
          <w:rFonts w:ascii="Courier New" w:eastAsia="Times New Roman" w:hAnsi="Courier New" w:cs="Courier New"/>
          <w:color w:val="0000FF"/>
          <w:kern w:val="0"/>
          <w:sz w:val="20"/>
          <w:szCs w:val="20"/>
          <w:shd w:val="clear" w:color="auto" w:fill="F8F9F9"/>
          <w:lang w:eastAsia="es-ES"/>
          <w14:ligatures w14:val="none"/>
        </w:rPr>
        <w:t>while</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905C11">
        <w:rPr>
          <w:rFonts w:ascii="Courier New" w:eastAsia="Times New Roman" w:hAnsi="Courier New" w:cs="Courier New"/>
          <w:color w:val="000000"/>
          <w:kern w:val="0"/>
          <w:sz w:val="20"/>
          <w:szCs w:val="20"/>
          <w:shd w:val="clear" w:color="auto" w:fill="F8F9F9"/>
          <w:lang w:eastAsia="es-ES"/>
          <w14:ligatures w14:val="none"/>
        </w:rPr>
        <w:t>cadena !</w:t>
      </w:r>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FF"/>
          <w:kern w:val="0"/>
          <w:sz w:val="20"/>
          <w:szCs w:val="20"/>
          <w:shd w:val="clear" w:color="auto" w:fill="F8F9F9"/>
          <w:lang w:eastAsia="es-ES"/>
          <w14:ligatures w14:val="none"/>
        </w:rPr>
        <w:t>null</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               </w:t>
      </w:r>
      <w:r w:rsidRPr="00905C11">
        <w:rPr>
          <w:rFonts w:ascii="Courier New" w:eastAsia="Times New Roman" w:hAnsi="Courier New" w:cs="Courier New"/>
          <w:color w:val="008000"/>
          <w:kern w:val="0"/>
          <w:sz w:val="20"/>
          <w:szCs w:val="20"/>
          <w:shd w:val="clear" w:color="auto" w:fill="F8F9F9"/>
          <w:lang w:eastAsia="es-ES"/>
          <w14:ligatures w14:val="none"/>
        </w:rPr>
        <w:t xml:space="preserve">//mientras no se llegue al final del fichero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(cadena</w:t>
      </w:r>
      <w:proofErr w:type="gramStart"/>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8000"/>
          <w:kern w:val="0"/>
          <w:sz w:val="20"/>
          <w:szCs w:val="20"/>
          <w:shd w:val="clear" w:color="auto" w:fill="F8F9F9"/>
          <w:lang w:eastAsia="es-ES"/>
          <w14:ligatures w14:val="none"/>
        </w:rPr>
        <w:t>//se nuestra por pantalla</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cadena =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entrada.readLine</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8000"/>
          <w:kern w:val="0"/>
          <w:sz w:val="20"/>
          <w:szCs w:val="20"/>
          <w:shd w:val="clear" w:color="auto" w:fill="F8F9F9"/>
          <w:lang w:eastAsia="es-ES"/>
          <w14:ligatures w14:val="none"/>
        </w:rPr>
        <w:t xml:space="preserve">//se lee la siguiente línea del fichero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catch</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catch</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finally</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try</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if</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fr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null</w:t>
      </w:r>
      <w:r w:rsidRPr="00905C11">
        <w:rPr>
          <w:rFonts w:ascii="Courier New" w:eastAsia="Times New Roman" w:hAnsi="Courier New" w:cs="Courier New"/>
          <w:color w:val="000000"/>
          <w:kern w:val="0"/>
          <w:sz w:val="20"/>
          <w:szCs w:val="20"/>
          <w:shd w:val="clear" w:color="auto" w:fill="F8F9F9"/>
          <w:lang w:val="en-GB"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fr.close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catch</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905C11">
        <w:rPr>
          <w:rFonts w:ascii="Verdana" w:eastAsia="Times New Roman" w:hAnsi="Verdana" w:cs="Times New Roman"/>
          <w:b/>
          <w:bCs/>
          <w:color w:val="000080"/>
          <w:kern w:val="0"/>
          <w:sz w:val="20"/>
          <w:szCs w:val="20"/>
          <w:lang w:eastAsia="es-ES"/>
          <w14:ligatures w14:val="none"/>
        </w:rPr>
        <w:t>Ejemplo:</w:t>
      </w:r>
    </w:p>
    <w:p w:rsidR="008050AF" w:rsidRPr="00905C11" w:rsidRDefault="008050AF"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Mostrar por pantalla el contenido del fichero de texto datos.txt pero en este caso lo vamos a leer carácter a car</w:t>
      </w:r>
      <w:r>
        <w:rPr>
          <w:rFonts w:ascii="Verdana" w:eastAsia="Times New Roman" w:hAnsi="Verdana" w:cs="Times New Roman"/>
          <w:color w:val="222222"/>
          <w:kern w:val="0"/>
          <w:sz w:val="20"/>
          <w:szCs w:val="20"/>
          <w:lang w:eastAsia="es-ES"/>
          <w14:ligatures w14:val="none"/>
        </w:rPr>
        <w:t>ác</w:t>
      </w:r>
      <w:r w:rsidRPr="00905C11">
        <w:rPr>
          <w:rFonts w:ascii="Verdana" w:eastAsia="Times New Roman" w:hAnsi="Verdana" w:cs="Times New Roman"/>
          <w:color w:val="222222"/>
          <w:kern w:val="0"/>
          <w:sz w:val="20"/>
          <w:szCs w:val="20"/>
          <w:lang w:eastAsia="es-ES"/>
          <w14:ligatures w14:val="none"/>
        </w:rPr>
        <w:t xml:space="preserve">ter. El proceso consiste en leer un carácter del fichero y mostrarlo por pantalla. Este proceso se repite hasta que no queden más caracteres que leer en el fichero, es decir, hasta que se alcance el final del fichero. En este caso el método </w:t>
      </w:r>
      <w:proofErr w:type="spellStart"/>
      <w:proofErr w:type="gramStart"/>
      <w:r w:rsidRPr="00905C11">
        <w:rPr>
          <w:rFonts w:ascii="Verdana" w:eastAsia="Times New Roman" w:hAnsi="Verdana" w:cs="Times New Roman"/>
          <w:color w:val="222222"/>
          <w:kern w:val="0"/>
          <w:sz w:val="20"/>
          <w:szCs w:val="20"/>
          <w:lang w:eastAsia="es-ES"/>
          <w14:ligatures w14:val="none"/>
        </w:rPr>
        <w:t>read</w:t>
      </w:r>
      <w:proofErr w:type="spellEnd"/>
      <w:r w:rsidRPr="00905C11">
        <w:rPr>
          <w:rFonts w:ascii="Verdana" w:eastAsia="Times New Roman" w:hAnsi="Verdana" w:cs="Times New Roman"/>
          <w:color w:val="222222"/>
          <w:kern w:val="0"/>
          <w:sz w:val="20"/>
          <w:szCs w:val="20"/>
          <w:lang w:eastAsia="es-ES"/>
          <w14:ligatures w14:val="none"/>
        </w:rPr>
        <w:t>(</w:t>
      </w:r>
      <w:proofErr w:type="gramEnd"/>
      <w:r w:rsidRPr="00905C11">
        <w:rPr>
          <w:rFonts w:ascii="Verdana" w:eastAsia="Times New Roman" w:hAnsi="Verdana" w:cs="Times New Roman"/>
          <w:color w:val="222222"/>
          <w:kern w:val="0"/>
          <w:sz w:val="20"/>
          <w:szCs w:val="20"/>
          <w:lang w:eastAsia="es-ES"/>
          <w14:ligatures w14:val="none"/>
        </w:rPr>
        <w:t>) devuelve -1.</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roofErr w:type="spellStart"/>
      <w:r w:rsidRPr="00905C11">
        <w:rPr>
          <w:rFonts w:ascii="Courier New" w:eastAsia="Times New Roman" w:hAnsi="Courier New" w:cs="Courier New"/>
          <w:color w:val="0000FF"/>
          <w:kern w:val="0"/>
          <w:sz w:val="20"/>
          <w:szCs w:val="20"/>
          <w:shd w:val="clear" w:color="auto" w:fill="F8F9F9"/>
          <w:lang w:eastAsia="es-ES"/>
          <w14:ligatures w14:val="none"/>
        </w:rPr>
        <w:t>import</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java.io.BufferedReader</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java.io.FileReader</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java.io.IOException</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class</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A31515"/>
          <w:kern w:val="0"/>
          <w:sz w:val="20"/>
          <w:szCs w:val="20"/>
          <w:shd w:val="clear" w:color="auto" w:fill="F8F9F9"/>
          <w:lang w:val="en-GB" w:eastAsia="es-ES"/>
          <w14:ligatures w14:val="none"/>
        </w:rPr>
        <w:t>File14</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static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void</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A31515"/>
          <w:kern w:val="0"/>
          <w:sz w:val="20"/>
          <w:szCs w:val="20"/>
          <w:shd w:val="clear" w:color="auto" w:fill="F8F9F9"/>
          <w:lang w:val="en-GB" w:eastAsia="es-ES"/>
          <w14:ligatures w14:val="none"/>
        </w:rPr>
        <w:t>main</w:t>
      </w:r>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FileReader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null</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try</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FileReader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r w:rsidRPr="00905C11">
        <w:rPr>
          <w:rFonts w:ascii="Courier New" w:eastAsia="Times New Roman" w:hAnsi="Courier New" w:cs="Courier New"/>
          <w:color w:val="A31515"/>
          <w:kern w:val="0"/>
          <w:sz w:val="20"/>
          <w:szCs w:val="20"/>
          <w:shd w:val="clear" w:color="auto" w:fill="F8F9F9"/>
          <w:lang w:val="en-GB" w:eastAsia="es-ES"/>
          <w14:ligatures w14:val="none"/>
        </w:rPr>
        <w:t>"c:/ficheros/datos.txt"</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BufferedReader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BufferedReader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FF"/>
          <w:kern w:val="0"/>
          <w:sz w:val="20"/>
          <w:szCs w:val="20"/>
          <w:shd w:val="clear" w:color="auto" w:fill="F8F9F9"/>
          <w:lang w:eastAsia="es-ES"/>
          <w14:ligatures w14:val="none"/>
        </w:rPr>
        <w:t>int</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car =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entrada.read</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8000"/>
          <w:kern w:val="0"/>
          <w:sz w:val="20"/>
          <w:szCs w:val="20"/>
          <w:shd w:val="clear" w:color="auto" w:fill="F8F9F9"/>
          <w:lang w:eastAsia="es-ES"/>
          <w14:ligatures w14:val="none"/>
        </w:rPr>
        <w:t>//se lee el primer carácter del fichero</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FF"/>
          <w:kern w:val="0"/>
          <w:sz w:val="20"/>
          <w:szCs w:val="20"/>
          <w:shd w:val="clear" w:color="auto" w:fill="F8F9F9"/>
          <w:lang w:eastAsia="es-ES"/>
          <w14:ligatures w14:val="none"/>
        </w:rPr>
        <w:t>while</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905C11">
        <w:rPr>
          <w:rFonts w:ascii="Courier New" w:eastAsia="Times New Roman" w:hAnsi="Courier New" w:cs="Courier New"/>
          <w:color w:val="000000"/>
          <w:kern w:val="0"/>
          <w:sz w:val="20"/>
          <w:szCs w:val="20"/>
          <w:shd w:val="clear" w:color="auto" w:fill="F8F9F9"/>
          <w:lang w:eastAsia="es-ES"/>
          <w14:ligatures w14:val="none"/>
        </w:rPr>
        <w:t>car !</w:t>
      </w:r>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-1) {               </w:t>
      </w:r>
      <w:r w:rsidRPr="00905C11">
        <w:rPr>
          <w:rFonts w:ascii="Courier New" w:eastAsia="Times New Roman" w:hAnsi="Courier New" w:cs="Courier New"/>
          <w:color w:val="008000"/>
          <w:kern w:val="0"/>
          <w:sz w:val="20"/>
          <w:szCs w:val="20"/>
          <w:shd w:val="clear" w:color="auto" w:fill="F8F9F9"/>
          <w:lang w:eastAsia="es-ES"/>
          <w14:ligatures w14:val="none"/>
        </w:rPr>
        <w:t xml:space="preserve">//mientras no se llegue al final del fichero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System.out.print</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proofErr w:type="spellStart"/>
      <w:r w:rsidRPr="00905C11">
        <w:rPr>
          <w:rFonts w:ascii="Courier New" w:eastAsia="Times New Roman" w:hAnsi="Courier New" w:cs="Courier New"/>
          <w:color w:val="0000FF"/>
          <w:kern w:val="0"/>
          <w:sz w:val="20"/>
          <w:szCs w:val="20"/>
          <w:shd w:val="clear" w:color="auto" w:fill="F8F9F9"/>
          <w:lang w:eastAsia="es-ES"/>
          <w14:ligatures w14:val="none"/>
        </w:rPr>
        <w:t>char</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car); </w:t>
      </w:r>
      <w:r w:rsidRPr="00905C11">
        <w:rPr>
          <w:rFonts w:ascii="Courier New" w:eastAsia="Times New Roman" w:hAnsi="Courier New" w:cs="Courier New"/>
          <w:color w:val="008000"/>
          <w:kern w:val="0"/>
          <w:sz w:val="20"/>
          <w:szCs w:val="20"/>
          <w:shd w:val="clear" w:color="auto" w:fill="F8F9F9"/>
          <w:lang w:eastAsia="es-ES"/>
          <w14:ligatures w14:val="none"/>
        </w:rPr>
        <w:t>//se nuestra por pantalla</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car =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entrada.read</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8000"/>
          <w:kern w:val="0"/>
          <w:sz w:val="20"/>
          <w:szCs w:val="20"/>
          <w:shd w:val="clear" w:color="auto" w:fill="F8F9F9"/>
          <w:lang w:eastAsia="es-ES"/>
          <w14:ligatures w14:val="none"/>
        </w:rPr>
        <w:t xml:space="preserve">//se lee el siguiente carácter del fichero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catch</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catch</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finally</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try</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if</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fr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null</w:t>
      </w:r>
      <w:r w:rsidRPr="00905C11">
        <w:rPr>
          <w:rFonts w:ascii="Courier New" w:eastAsia="Times New Roman" w:hAnsi="Courier New" w:cs="Courier New"/>
          <w:color w:val="000000"/>
          <w:kern w:val="0"/>
          <w:sz w:val="20"/>
          <w:szCs w:val="20"/>
          <w:shd w:val="clear" w:color="auto" w:fill="F8F9F9"/>
          <w:lang w:val="en-GB"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fr.close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lastRenderedPageBreak/>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catch</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w:t>
      </w:r>
    </w:p>
    <w:p w:rsidR="008050AF" w:rsidRPr="00905C11" w:rsidRDefault="008050AF"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905C11">
        <w:rPr>
          <w:rFonts w:ascii="Verdana" w:eastAsia="Times New Roman" w:hAnsi="Verdana" w:cs="Times New Roman"/>
          <w:b/>
          <w:bCs/>
          <w:color w:val="000080"/>
          <w:kern w:val="0"/>
          <w:sz w:val="20"/>
          <w:szCs w:val="20"/>
          <w:lang w:eastAsia="es-ES"/>
          <w14:ligatures w14:val="none"/>
        </w:rPr>
        <w:t>LECTURA DE FICHEROS DE TEXTO CON SCANNER</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A partir de Java 5 se puede leer un fichero de texto utilizando la clase Scanner igual que si leyéramos por teclado.</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Para ello se le pasa al constructor de Scanner el objeto File asociado al fichero.</w:t>
      </w: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Esta operación lanza una </w:t>
      </w:r>
      <w:r w:rsidRPr="00905C11">
        <w:rPr>
          <w:rFonts w:ascii="Verdana" w:eastAsia="Times New Roman" w:hAnsi="Verdana" w:cs="Times New Roman"/>
          <w:b/>
          <w:bCs/>
          <w:color w:val="000080"/>
          <w:kern w:val="0"/>
          <w:sz w:val="20"/>
          <w:szCs w:val="20"/>
          <w:lang w:eastAsia="es-ES"/>
          <w14:ligatures w14:val="none"/>
        </w:rPr>
        <w:t xml:space="preserve">excepción </w:t>
      </w:r>
      <w:proofErr w:type="spellStart"/>
      <w:r w:rsidRPr="00905C11">
        <w:rPr>
          <w:rFonts w:ascii="Verdana" w:eastAsia="Times New Roman" w:hAnsi="Verdana" w:cs="Times New Roman"/>
          <w:b/>
          <w:bCs/>
          <w:color w:val="000080"/>
          <w:kern w:val="0"/>
          <w:sz w:val="20"/>
          <w:szCs w:val="20"/>
          <w:lang w:eastAsia="es-ES"/>
          <w14:ligatures w14:val="none"/>
        </w:rPr>
        <w:t>FileNotFoundException</w:t>
      </w:r>
      <w:proofErr w:type="spellEnd"/>
      <w:r w:rsidRPr="00905C11">
        <w:rPr>
          <w:rFonts w:ascii="Verdana" w:eastAsia="Times New Roman" w:hAnsi="Verdana" w:cs="Times New Roman"/>
          <w:color w:val="222222"/>
          <w:kern w:val="0"/>
          <w:sz w:val="20"/>
          <w:szCs w:val="20"/>
          <w:lang w:eastAsia="es-ES"/>
          <w14:ligatures w14:val="none"/>
        </w:rPr>
        <w:t>.</w:t>
      </w:r>
    </w:p>
    <w:p w:rsidR="008050AF" w:rsidRPr="00905C11" w:rsidRDefault="008050AF"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b/>
          <w:bCs/>
          <w:color w:val="000080"/>
          <w:kern w:val="0"/>
          <w:sz w:val="20"/>
          <w:szCs w:val="20"/>
          <w:lang w:eastAsia="es-ES"/>
          <w14:ligatures w14:val="none"/>
        </w:rPr>
        <w:t>Ejemplo de lectura de un fichero de texto con Scanner</w:t>
      </w:r>
      <w:r w:rsidRPr="00905C11">
        <w:rPr>
          <w:rFonts w:ascii="Verdana" w:eastAsia="Times New Roman" w:hAnsi="Verdana" w:cs="Times New Roman"/>
          <w:color w:val="222222"/>
          <w:kern w:val="0"/>
          <w:sz w:val="20"/>
          <w:szCs w:val="20"/>
          <w:lang w:eastAsia="es-ES"/>
          <w14:ligatures w14:val="none"/>
        </w:rPr>
        <w:t>:</w:t>
      </w:r>
    </w:p>
    <w:p w:rsidR="008050AF" w:rsidRPr="00905C11" w:rsidRDefault="008050AF"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Programa que lee línea a línea el contenido del fichero datos.txt utilizando la clase Scanner.</w:t>
      </w:r>
    </w:p>
    <w:p w:rsidR="00905C11" w:rsidRPr="00905C11" w:rsidRDefault="00905C11" w:rsidP="00905C11">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Se utiliza el </w:t>
      </w:r>
      <w:r w:rsidRPr="00905C11">
        <w:rPr>
          <w:rFonts w:ascii="Verdana" w:eastAsia="Times New Roman" w:hAnsi="Verdana" w:cs="Times New Roman"/>
          <w:b/>
          <w:bCs/>
          <w:color w:val="000080"/>
          <w:kern w:val="0"/>
          <w:sz w:val="20"/>
          <w:szCs w:val="20"/>
          <w:lang w:eastAsia="es-ES"/>
          <w14:ligatures w14:val="none"/>
        </w:rPr>
        <w:t xml:space="preserve">método </w:t>
      </w:r>
      <w:proofErr w:type="spellStart"/>
      <w:proofErr w:type="gramStart"/>
      <w:r w:rsidRPr="00905C11">
        <w:rPr>
          <w:rFonts w:ascii="Verdana" w:eastAsia="Times New Roman" w:hAnsi="Verdana" w:cs="Times New Roman"/>
          <w:b/>
          <w:bCs/>
          <w:color w:val="000080"/>
          <w:kern w:val="0"/>
          <w:sz w:val="20"/>
          <w:szCs w:val="20"/>
          <w:lang w:eastAsia="es-ES"/>
          <w14:ligatures w14:val="none"/>
        </w:rPr>
        <w:t>hasNext</w:t>
      </w:r>
      <w:proofErr w:type="spellEnd"/>
      <w:r w:rsidRPr="00905C11">
        <w:rPr>
          <w:rFonts w:ascii="Verdana" w:eastAsia="Times New Roman" w:hAnsi="Verdana" w:cs="Times New Roman"/>
          <w:b/>
          <w:bCs/>
          <w:color w:val="000080"/>
          <w:kern w:val="0"/>
          <w:sz w:val="20"/>
          <w:szCs w:val="20"/>
          <w:lang w:eastAsia="es-ES"/>
          <w14:ligatures w14:val="none"/>
        </w:rPr>
        <w:t>(</w:t>
      </w:r>
      <w:proofErr w:type="gramEnd"/>
      <w:r w:rsidRPr="00905C11">
        <w:rPr>
          <w:rFonts w:ascii="Verdana" w:eastAsia="Times New Roman" w:hAnsi="Verdana" w:cs="Times New Roman"/>
          <w:b/>
          <w:bCs/>
          <w:color w:val="000080"/>
          <w:kern w:val="0"/>
          <w:sz w:val="20"/>
          <w:szCs w:val="20"/>
          <w:lang w:eastAsia="es-ES"/>
          <w14:ligatures w14:val="none"/>
        </w:rPr>
        <w:t>)</w:t>
      </w:r>
      <w:r w:rsidRPr="00905C11">
        <w:rPr>
          <w:rFonts w:ascii="Verdana" w:eastAsia="Times New Roman" w:hAnsi="Verdana" w:cs="Times New Roman"/>
          <w:color w:val="222222"/>
          <w:kern w:val="0"/>
          <w:sz w:val="20"/>
          <w:szCs w:val="20"/>
          <w:lang w:eastAsia="es-ES"/>
          <w14:ligatures w14:val="none"/>
        </w:rPr>
        <w:t> de Scanner para saber si quedan más datos que leer en el fichero. Este método devuelve </w:t>
      </w:r>
      <w:r w:rsidRPr="00905C11">
        <w:rPr>
          <w:rFonts w:ascii="Verdana" w:eastAsia="Times New Roman" w:hAnsi="Verdana" w:cs="Times New Roman"/>
          <w:i/>
          <w:iCs/>
          <w:color w:val="222222"/>
          <w:kern w:val="0"/>
          <w:sz w:val="20"/>
          <w:szCs w:val="20"/>
          <w:lang w:eastAsia="es-ES"/>
          <w14:ligatures w14:val="none"/>
        </w:rPr>
        <w:t>false </w:t>
      </w:r>
      <w:r w:rsidRPr="00905C11">
        <w:rPr>
          <w:rFonts w:ascii="Verdana" w:eastAsia="Times New Roman" w:hAnsi="Verdana" w:cs="Times New Roman"/>
          <w:color w:val="222222"/>
          <w:kern w:val="0"/>
          <w:sz w:val="20"/>
          <w:szCs w:val="20"/>
          <w:lang w:eastAsia="es-ES"/>
          <w14:ligatures w14:val="none"/>
        </w:rPr>
        <w:t>si se ha llegado al final del fichero y </w:t>
      </w:r>
      <w:r w:rsidRPr="00905C11">
        <w:rPr>
          <w:rFonts w:ascii="Verdana" w:eastAsia="Times New Roman" w:hAnsi="Verdana" w:cs="Times New Roman"/>
          <w:i/>
          <w:iCs/>
          <w:color w:val="222222"/>
          <w:kern w:val="0"/>
          <w:sz w:val="20"/>
          <w:szCs w:val="20"/>
          <w:lang w:eastAsia="es-ES"/>
          <w14:ligatures w14:val="none"/>
        </w:rPr>
        <w:t>true </w:t>
      </w:r>
      <w:r w:rsidRPr="00905C11">
        <w:rPr>
          <w:rFonts w:ascii="Verdana" w:eastAsia="Times New Roman" w:hAnsi="Verdana" w:cs="Times New Roman"/>
          <w:color w:val="222222"/>
          <w:kern w:val="0"/>
          <w:sz w:val="20"/>
          <w:szCs w:val="20"/>
          <w:lang w:eastAsia="es-ES"/>
          <w14:ligatures w14:val="none"/>
        </w:rPr>
        <w:t>en caso contrario.</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java.io.File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java.util</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.Scanner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class</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A31515"/>
          <w:kern w:val="0"/>
          <w:sz w:val="20"/>
          <w:szCs w:val="20"/>
          <w:shd w:val="clear" w:color="auto" w:fill="F8F9F9"/>
          <w:lang w:val="en-GB" w:eastAsia="es-ES"/>
          <w14:ligatures w14:val="none"/>
        </w:rPr>
        <w:t>File12</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static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void</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A31515"/>
          <w:kern w:val="0"/>
          <w:sz w:val="20"/>
          <w:szCs w:val="20"/>
          <w:shd w:val="clear" w:color="auto" w:fill="F8F9F9"/>
          <w:lang w:val="en-GB" w:eastAsia="es-ES"/>
          <w14:ligatures w14:val="none"/>
        </w:rPr>
        <w:t>main</w:t>
      </w:r>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File f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File(</w:t>
      </w:r>
      <w:r w:rsidRPr="00905C11">
        <w:rPr>
          <w:rFonts w:ascii="Courier New" w:eastAsia="Times New Roman" w:hAnsi="Courier New" w:cs="Courier New"/>
          <w:color w:val="A31515"/>
          <w:kern w:val="0"/>
          <w:sz w:val="20"/>
          <w:szCs w:val="20"/>
          <w:shd w:val="clear" w:color="auto" w:fill="F8F9F9"/>
          <w:lang w:val="en-GB" w:eastAsia="es-ES"/>
          <w14:ligatures w14:val="none"/>
        </w:rPr>
        <w:t>"c:/ficheros/datos.txt"</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String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cadena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Scanner entrada = </w:t>
      </w:r>
      <w:r w:rsidRPr="00905C11">
        <w:rPr>
          <w:rFonts w:ascii="Courier New" w:eastAsia="Times New Roman" w:hAnsi="Courier New" w:cs="Courier New"/>
          <w:color w:val="0000FF"/>
          <w:kern w:val="0"/>
          <w:sz w:val="20"/>
          <w:szCs w:val="20"/>
          <w:shd w:val="clear" w:color="auto" w:fill="F8F9F9"/>
          <w:lang w:val="en-GB" w:eastAsia="es-ES"/>
          <w14:ligatures w14:val="none"/>
        </w:rPr>
        <w:t>null</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try</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00"/>
          <w:kern w:val="0"/>
          <w:sz w:val="20"/>
          <w:szCs w:val="20"/>
          <w:shd w:val="clear" w:color="auto" w:fill="F8F9F9"/>
          <w:lang w:eastAsia="es-ES"/>
          <w14:ligatures w14:val="none"/>
        </w:rPr>
        <w:t xml:space="preserve">entrada = </w:t>
      </w:r>
      <w:r w:rsidRPr="00905C11">
        <w:rPr>
          <w:rFonts w:ascii="Courier New" w:eastAsia="Times New Roman" w:hAnsi="Courier New" w:cs="Courier New"/>
          <w:color w:val="0000FF"/>
          <w:kern w:val="0"/>
          <w:sz w:val="20"/>
          <w:szCs w:val="20"/>
          <w:shd w:val="clear" w:color="auto" w:fill="F8F9F9"/>
          <w:lang w:eastAsia="es-ES"/>
          <w14:ligatures w14:val="none"/>
        </w:rPr>
        <w:t>new</w:t>
      </w:r>
      <w:r w:rsidRPr="00905C11">
        <w:rPr>
          <w:rFonts w:ascii="Courier New" w:eastAsia="Times New Roman" w:hAnsi="Courier New" w:cs="Courier New"/>
          <w:color w:val="000000"/>
          <w:kern w:val="0"/>
          <w:sz w:val="20"/>
          <w:szCs w:val="20"/>
          <w:shd w:val="clear" w:color="auto" w:fill="F8F9F9"/>
          <w:lang w:eastAsia="es-ES"/>
          <w14:ligatures w14:val="none"/>
        </w:rPr>
        <w:t xml:space="preserve"> Scanner(f</w:t>
      </w:r>
      <w:proofErr w:type="gramStart"/>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8000"/>
          <w:kern w:val="0"/>
          <w:sz w:val="20"/>
          <w:szCs w:val="20"/>
          <w:shd w:val="clear" w:color="auto" w:fill="F8F9F9"/>
          <w:lang w:eastAsia="es-ES"/>
          <w14:ligatures w14:val="none"/>
        </w:rPr>
        <w:t>//se crea un Scanner asociado al fichero</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FF"/>
          <w:kern w:val="0"/>
          <w:sz w:val="20"/>
          <w:szCs w:val="20"/>
          <w:shd w:val="clear" w:color="auto" w:fill="F8F9F9"/>
          <w:lang w:eastAsia="es-ES"/>
          <w14:ligatures w14:val="none"/>
        </w:rPr>
        <w:t>while</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entrada.hasNext</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       </w:t>
      </w:r>
      <w:r w:rsidRPr="00905C11">
        <w:rPr>
          <w:rFonts w:ascii="Courier New" w:eastAsia="Times New Roman" w:hAnsi="Courier New" w:cs="Courier New"/>
          <w:color w:val="008000"/>
          <w:kern w:val="0"/>
          <w:sz w:val="20"/>
          <w:szCs w:val="20"/>
          <w:shd w:val="clear" w:color="auto" w:fill="F8F9F9"/>
          <w:lang w:eastAsia="es-ES"/>
          <w14:ligatures w14:val="none"/>
        </w:rPr>
        <w:t xml:space="preserve">//mientras no se alcance el final del fichero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cadena =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entrada.nextLine</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8000"/>
          <w:kern w:val="0"/>
          <w:sz w:val="20"/>
          <w:szCs w:val="20"/>
          <w:shd w:val="clear" w:color="auto" w:fill="F8F9F9"/>
          <w:lang w:eastAsia="es-ES"/>
          <w14:ligatures w14:val="none"/>
        </w:rPr>
        <w:t>//se lee una línea del fichero</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(cadena</w:t>
      </w:r>
      <w:proofErr w:type="gramStart"/>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905C11">
        <w:rPr>
          <w:rFonts w:ascii="Courier New" w:eastAsia="Times New Roman" w:hAnsi="Courier New" w:cs="Courier New"/>
          <w:color w:val="008000"/>
          <w:kern w:val="0"/>
          <w:sz w:val="20"/>
          <w:szCs w:val="20"/>
          <w:shd w:val="clear" w:color="auto" w:fill="F8F9F9"/>
          <w:lang w:eastAsia="es-ES"/>
          <w14:ligatures w14:val="none"/>
        </w:rPr>
        <w:t xml:space="preserve">//se muestra por pantalla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catch</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905C11">
        <w:rPr>
          <w:rFonts w:ascii="Courier New" w:eastAsia="Times New Roman" w:hAnsi="Courier New" w:cs="Courier New"/>
          <w:color w:val="0000FF"/>
          <w:kern w:val="0"/>
          <w:sz w:val="20"/>
          <w:szCs w:val="20"/>
          <w:shd w:val="clear" w:color="auto" w:fill="F8F9F9"/>
          <w:lang w:eastAsia="es-ES"/>
          <w14:ligatures w14:val="none"/>
        </w:rPr>
        <w:t>finally</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proofErr w:type="gramEnd"/>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entrada.close</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w:t>
      </w:r>
    </w:p>
    <w:p w:rsidR="008050AF" w:rsidRDefault="008050AF"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8050AF" w:rsidRDefault="008050AF"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8050AF" w:rsidRDefault="008050AF"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8050AF" w:rsidRDefault="008050AF"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8050AF" w:rsidRDefault="008050AF"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8050AF" w:rsidRDefault="008050AF"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8050AF" w:rsidRDefault="008050AF"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8050AF" w:rsidRPr="00905C11" w:rsidRDefault="008050AF"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b/>
          <w:bCs/>
          <w:color w:val="000080"/>
          <w:kern w:val="0"/>
          <w:sz w:val="20"/>
          <w:szCs w:val="20"/>
          <w:lang w:eastAsia="es-ES"/>
          <w14:ligatures w14:val="none"/>
        </w:rPr>
        <w:lastRenderedPageBreak/>
        <w:t>Ejemplo de lectura de ficheros de texto con Scanner</w:t>
      </w:r>
      <w:r w:rsidRPr="00905C11">
        <w:rPr>
          <w:rFonts w:ascii="Verdana" w:eastAsia="Times New Roman" w:hAnsi="Verdana" w:cs="Times New Roman"/>
          <w:color w:val="222222"/>
          <w:kern w:val="0"/>
          <w:sz w:val="20"/>
          <w:szCs w:val="20"/>
          <w:lang w:eastAsia="es-ES"/>
          <w14:ligatures w14:val="none"/>
        </w:rPr>
        <w:t>:</w:t>
      </w:r>
    </w:p>
    <w:p w:rsidR="008050AF" w:rsidRPr="00905C11" w:rsidRDefault="008050AF"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Disponemos de un fichero de texto llamado enteros.txt que contiene números enteros. El siguiente programa lee los números y los muestra. Muestra también la cantidad de números leídos y su suma.</w:t>
      </w:r>
      <w:r w:rsidRPr="00905C11">
        <w:rPr>
          <w:rFonts w:ascii="Verdana" w:eastAsia="Times New Roman" w:hAnsi="Verdana" w:cs="Times New Roman"/>
          <w:color w:val="222222"/>
          <w:kern w:val="0"/>
          <w:sz w:val="20"/>
          <w:szCs w:val="20"/>
          <w:lang w:eastAsia="es-ES"/>
          <w14:ligatures w14:val="none"/>
        </w:rPr>
        <w:br/>
      </w:r>
      <w:r w:rsidRPr="00905C11">
        <w:rPr>
          <w:rFonts w:ascii="Verdana" w:eastAsia="Times New Roman" w:hAnsi="Verdana" w:cs="Times New Roman"/>
          <w:color w:val="222222"/>
          <w:kern w:val="0"/>
          <w:sz w:val="20"/>
          <w:szCs w:val="20"/>
          <w:lang w:eastAsia="es-ES"/>
          <w14:ligatures w14:val="none"/>
        </w:rPr>
        <w:br/>
        <w:t>Por ejemplo, si el fichero enteros.txt contiene los siguientes números:</w:t>
      </w:r>
      <w:r w:rsidRPr="00905C11">
        <w:rPr>
          <w:rFonts w:ascii="Verdana" w:eastAsia="Times New Roman" w:hAnsi="Verdana" w:cs="Times New Roman"/>
          <w:color w:val="222222"/>
          <w:kern w:val="0"/>
          <w:sz w:val="20"/>
          <w:szCs w:val="20"/>
          <w:lang w:eastAsia="es-ES"/>
          <w14:ligatures w14:val="none"/>
        </w:rPr>
        <w:br/>
        <w:t>323 34 234 990 22 3 1 </w:t>
      </w:r>
      <w:r w:rsidRPr="00905C11">
        <w:rPr>
          <w:rFonts w:ascii="Verdana" w:eastAsia="Times New Roman" w:hAnsi="Verdana" w:cs="Times New Roman"/>
          <w:color w:val="222222"/>
          <w:kern w:val="0"/>
          <w:sz w:val="20"/>
          <w:szCs w:val="20"/>
          <w:lang w:eastAsia="es-ES"/>
          <w14:ligatures w14:val="none"/>
        </w:rPr>
        <w:br/>
        <w:t>5463 28 34 0 7</w:t>
      </w:r>
      <w:r w:rsidRPr="00905C11">
        <w:rPr>
          <w:rFonts w:ascii="Verdana" w:eastAsia="Times New Roman" w:hAnsi="Verdana" w:cs="Times New Roman"/>
          <w:color w:val="222222"/>
          <w:kern w:val="0"/>
          <w:sz w:val="20"/>
          <w:szCs w:val="20"/>
          <w:lang w:eastAsia="es-ES"/>
          <w14:ligatures w14:val="none"/>
        </w:rPr>
        <w:br/>
      </w:r>
      <w:r w:rsidRPr="00905C11">
        <w:rPr>
          <w:rFonts w:ascii="Verdana" w:eastAsia="Times New Roman" w:hAnsi="Verdana" w:cs="Times New Roman"/>
          <w:color w:val="222222"/>
          <w:kern w:val="0"/>
          <w:sz w:val="20"/>
          <w:szCs w:val="20"/>
          <w:lang w:eastAsia="es-ES"/>
          <w14:ligatures w14:val="none"/>
        </w:rPr>
        <w:br/>
        <w:t>El programa mostrará por pantalla: </w:t>
      </w:r>
      <w:r w:rsidRPr="00905C11">
        <w:rPr>
          <w:rFonts w:ascii="Verdana" w:eastAsia="Times New Roman" w:hAnsi="Verdana" w:cs="Times New Roman"/>
          <w:color w:val="222222"/>
          <w:kern w:val="0"/>
          <w:sz w:val="20"/>
          <w:szCs w:val="20"/>
          <w:lang w:eastAsia="es-ES"/>
          <w14:ligatures w14:val="none"/>
        </w:rPr>
        <w:br/>
      </w:r>
      <w:r w:rsidRPr="00905C11">
        <w:rPr>
          <w:rFonts w:ascii="Verdana" w:eastAsia="Times New Roman" w:hAnsi="Verdana" w:cs="Times New Roman"/>
          <w:color w:val="222222"/>
          <w:kern w:val="0"/>
          <w:sz w:val="20"/>
          <w:szCs w:val="20"/>
          <w:lang w:eastAsia="es-ES"/>
          <w14:ligatures w14:val="none"/>
        </w:rPr>
        <w:br/>
        <w:t>323</w:t>
      </w:r>
      <w:r w:rsidRPr="00905C11">
        <w:rPr>
          <w:rFonts w:ascii="Verdana" w:eastAsia="Times New Roman" w:hAnsi="Verdana" w:cs="Times New Roman"/>
          <w:color w:val="222222"/>
          <w:kern w:val="0"/>
          <w:sz w:val="20"/>
          <w:szCs w:val="20"/>
          <w:lang w:eastAsia="es-ES"/>
          <w14:ligatures w14:val="none"/>
        </w:rPr>
        <w:br/>
        <w:t>34</w:t>
      </w:r>
      <w:r w:rsidRPr="00905C11">
        <w:rPr>
          <w:rFonts w:ascii="Verdana" w:eastAsia="Times New Roman" w:hAnsi="Verdana" w:cs="Times New Roman"/>
          <w:color w:val="222222"/>
          <w:kern w:val="0"/>
          <w:sz w:val="20"/>
          <w:szCs w:val="20"/>
          <w:lang w:eastAsia="es-ES"/>
          <w14:ligatures w14:val="none"/>
        </w:rPr>
        <w:br/>
        <w:t>234</w:t>
      </w:r>
      <w:r w:rsidRPr="00905C11">
        <w:rPr>
          <w:rFonts w:ascii="Verdana" w:eastAsia="Times New Roman" w:hAnsi="Verdana" w:cs="Times New Roman"/>
          <w:color w:val="222222"/>
          <w:kern w:val="0"/>
          <w:sz w:val="20"/>
          <w:szCs w:val="20"/>
          <w:lang w:eastAsia="es-ES"/>
          <w14:ligatures w14:val="none"/>
        </w:rPr>
        <w:br/>
        <w:t>990</w:t>
      </w:r>
      <w:r w:rsidRPr="00905C11">
        <w:rPr>
          <w:rFonts w:ascii="Verdana" w:eastAsia="Times New Roman" w:hAnsi="Verdana" w:cs="Times New Roman"/>
          <w:color w:val="222222"/>
          <w:kern w:val="0"/>
          <w:sz w:val="20"/>
          <w:szCs w:val="20"/>
          <w:lang w:eastAsia="es-ES"/>
          <w14:ligatures w14:val="none"/>
        </w:rPr>
        <w:br/>
        <w:t>22</w:t>
      </w:r>
      <w:r w:rsidRPr="00905C11">
        <w:rPr>
          <w:rFonts w:ascii="Verdana" w:eastAsia="Times New Roman" w:hAnsi="Verdana" w:cs="Times New Roman"/>
          <w:color w:val="222222"/>
          <w:kern w:val="0"/>
          <w:sz w:val="20"/>
          <w:szCs w:val="20"/>
          <w:lang w:eastAsia="es-ES"/>
          <w14:ligatures w14:val="none"/>
        </w:rPr>
        <w:br/>
        <w:t>3</w:t>
      </w:r>
      <w:r w:rsidRPr="00905C11">
        <w:rPr>
          <w:rFonts w:ascii="Verdana" w:eastAsia="Times New Roman" w:hAnsi="Verdana" w:cs="Times New Roman"/>
          <w:color w:val="222222"/>
          <w:kern w:val="0"/>
          <w:sz w:val="20"/>
          <w:szCs w:val="20"/>
          <w:lang w:eastAsia="es-ES"/>
          <w14:ligatures w14:val="none"/>
        </w:rPr>
        <w:br/>
        <w:t>1</w:t>
      </w:r>
      <w:r w:rsidRPr="00905C11">
        <w:rPr>
          <w:rFonts w:ascii="Verdana" w:eastAsia="Times New Roman" w:hAnsi="Verdana" w:cs="Times New Roman"/>
          <w:color w:val="222222"/>
          <w:kern w:val="0"/>
          <w:sz w:val="20"/>
          <w:szCs w:val="20"/>
          <w:lang w:eastAsia="es-ES"/>
          <w14:ligatures w14:val="none"/>
        </w:rPr>
        <w:br/>
        <w:t>5463</w:t>
      </w:r>
      <w:r w:rsidRPr="00905C11">
        <w:rPr>
          <w:rFonts w:ascii="Verdana" w:eastAsia="Times New Roman" w:hAnsi="Verdana" w:cs="Times New Roman"/>
          <w:color w:val="222222"/>
          <w:kern w:val="0"/>
          <w:sz w:val="20"/>
          <w:szCs w:val="20"/>
          <w:lang w:eastAsia="es-ES"/>
          <w14:ligatures w14:val="none"/>
        </w:rPr>
        <w:br/>
        <w:t>28</w:t>
      </w:r>
      <w:r w:rsidRPr="00905C11">
        <w:rPr>
          <w:rFonts w:ascii="Verdana" w:eastAsia="Times New Roman" w:hAnsi="Verdana" w:cs="Times New Roman"/>
          <w:color w:val="222222"/>
          <w:kern w:val="0"/>
          <w:sz w:val="20"/>
          <w:szCs w:val="20"/>
          <w:lang w:eastAsia="es-ES"/>
          <w14:ligatures w14:val="none"/>
        </w:rPr>
        <w:br/>
        <w:t>34</w:t>
      </w:r>
      <w:r w:rsidRPr="00905C11">
        <w:rPr>
          <w:rFonts w:ascii="Verdana" w:eastAsia="Times New Roman" w:hAnsi="Verdana" w:cs="Times New Roman"/>
          <w:color w:val="222222"/>
          <w:kern w:val="0"/>
          <w:sz w:val="20"/>
          <w:szCs w:val="20"/>
          <w:lang w:eastAsia="es-ES"/>
          <w14:ligatures w14:val="none"/>
        </w:rPr>
        <w:br/>
        <w:t>0</w:t>
      </w:r>
      <w:r w:rsidRPr="00905C11">
        <w:rPr>
          <w:rFonts w:ascii="Verdana" w:eastAsia="Times New Roman" w:hAnsi="Verdana" w:cs="Times New Roman"/>
          <w:color w:val="222222"/>
          <w:kern w:val="0"/>
          <w:sz w:val="20"/>
          <w:szCs w:val="20"/>
          <w:lang w:eastAsia="es-ES"/>
          <w14:ligatures w14:val="none"/>
        </w:rPr>
        <w:br/>
        <w:t>7</w:t>
      </w:r>
      <w:r w:rsidRPr="00905C11">
        <w:rPr>
          <w:rFonts w:ascii="Verdana" w:eastAsia="Times New Roman" w:hAnsi="Verdana" w:cs="Times New Roman"/>
          <w:color w:val="222222"/>
          <w:kern w:val="0"/>
          <w:sz w:val="20"/>
          <w:szCs w:val="20"/>
          <w:lang w:eastAsia="es-ES"/>
          <w14:ligatures w14:val="none"/>
        </w:rPr>
        <w:br/>
        <w:t>Número leídos: 12</w:t>
      </w:r>
      <w:r w:rsidRPr="00905C11">
        <w:rPr>
          <w:rFonts w:ascii="Verdana" w:eastAsia="Times New Roman" w:hAnsi="Verdana" w:cs="Times New Roman"/>
          <w:color w:val="222222"/>
          <w:kern w:val="0"/>
          <w:sz w:val="20"/>
          <w:szCs w:val="20"/>
          <w:lang w:eastAsia="es-ES"/>
          <w14:ligatures w14:val="none"/>
        </w:rPr>
        <w:br/>
        <w:t>Suma 7139</w:t>
      </w: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Pr="00905C11" w:rsidRDefault="00905C11" w:rsidP="008050AF">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Se utilizará el </w:t>
      </w:r>
      <w:r w:rsidRPr="00905C11">
        <w:rPr>
          <w:rFonts w:ascii="Verdana" w:eastAsia="Times New Roman" w:hAnsi="Verdana" w:cs="Times New Roman"/>
          <w:b/>
          <w:bCs/>
          <w:color w:val="000080"/>
          <w:kern w:val="0"/>
          <w:sz w:val="20"/>
          <w:szCs w:val="20"/>
          <w:lang w:eastAsia="es-ES"/>
          <w14:ligatures w14:val="none"/>
        </w:rPr>
        <w:t xml:space="preserve">método </w:t>
      </w:r>
      <w:proofErr w:type="spellStart"/>
      <w:proofErr w:type="gramStart"/>
      <w:r w:rsidRPr="00905C11">
        <w:rPr>
          <w:rFonts w:ascii="Verdana" w:eastAsia="Times New Roman" w:hAnsi="Verdana" w:cs="Times New Roman"/>
          <w:b/>
          <w:bCs/>
          <w:color w:val="000080"/>
          <w:kern w:val="0"/>
          <w:sz w:val="20"/>
          <w:szCs w:val="20"/>
          <w:lang w:eastAsia="es-ES"/>
          <w14:ligatures w14:val="none"/>
        </w:rPr>
        <w:t>hasNextInt</w:t>
      </w:r>
      <w:proofErr w:type="spellEnd"/>
      <w:r w:rsidRPr="00905C11">
        <w:rPr>
          <w:rFonts w:ascii="Verdana" w:eastAsia="Times New Roman" w:hAnsi="Verdana" w:cs="Times New Roman"/>
          <w:b/>
          <w:bCs/>
          <w:color w:val="000080"/>
          <w:kern w:val="0"/>
          <w:sz w:val="20"/>
          <w:szCs w:val="20"/>
          <w:lang w:eastAsia="es-ES"/>
          <w14:ligatures w14:val="none"/>
        </w:rPr>
        <w:t>(</w:t>
      </w:r>
      <w:proofErr w:type="gramEnd"/>
      <w:r w:rsidRPr="00905C11">
        <w:rPr>
          <w:rFonts w:ascii="Verdana" w:eastAsia="Times New Roman" w:hAnsi="Verdana" w:cs="Times New Roman"/>
          <w:b/>
          <w:bCs/>
          <w:color w:val="000080"/>
          <w:kern w:val="0"/>
          <w:sz w:val="20"/>
          <w:szCs w:val="20"/>
          <w:lang w:eastAsia="es-ES"/>
          <w14:ligatures w14:val="none"/>
        </w:rPr>
        <w:t>)</w:t>
      </w:r>
      <w:r w:rsidRPr="00905C11">
        <w:rPr>
          <w:rFonts w:ascii="Verdana" w:eastAsia="Times New Roman" w:hAnsi="Verdana" w:cs="Times New Roman"/>
          <w:color w:val="222222"/>
          <w:kern w:val="0"/>
          <w:sz w:val="20"/>
          <w:szCs w:val="20"/>
          <w:lang w:eastAsia="es-ES"/>
          <w14:ligatures w14:val="none"/>
        </w:rPr>
        <w:t xml:space="preserve"> de Scanner para saber si quedan más enteros que leer en el fichero. El método </w:t>
      </w:r>
      <w:proofErr w:type="spellStart"/>
      <w:proofErr w:type="gramStart"/>
      <w:r w:rsidRPr="00905C11">
        <w:rPr>
          <w:rFonts w:ascii="Verdana" w:eastAsia="Times New Roman" w:hAnsi="Verdana" w:cs="Times New Roman"/>
          <w:color w:val="222222"/>
          <w:kern w:val="0"/>
          <w:sz w:val="20"/>
          <w:szCs w:val="20"/>
          <w:lang w:eastAsia="es-ES"/>
          <w14:ligatures w14:val="none"/>
        </w:rPr>
        <w:t>hasNextInt</w:t>
      </w:r>
      <w:proofErr w:type="spellEnd"/>
      <w:r w:rsidRPr="00905C11">
        <w:rPr>
          <w:rFonts w:ascii="Verdana" w:eastAsia="Times New Roman" w:hAnsi="Verdana" w:cs="Times New Roman"/>
          <w:color w:val="222222"/>
          <w:kern w:val="0"/>
          <w:sz w:val="20"/>
          <w:szCs w:val="20"/>
          <w:lang w:eastAsia="es-ES"/>
          <w14:ligatures w14:val="none"/>
        </w:rPr>
        <w:t>(</w:t>
      </w:r>
      <w:proofErr w:type="gramEnd"/>
      <w:r w:rsidRPr="00905C11">
        <w:rPr>
          <w:rFonts w:ascii="Verdana" w:eastAsia="Times New Roman" w:hAnsi="Verdana" w:cs="Times New Roman"/>
          <w:color w:val="222222"/>
          <w:kern w:val="0"/>
          <w:sz w:val="20"/>
          <w:szCs w:val="20"/>
          <w:lang w:eastAsia="es-ES"/>
          <w14:ligatures w14:val="none"/>
        </w:rPr>
        <w:t>) devuelve </w:t>
      </w:r>
      <w:r w:rsidRPr="00905C11">
        <w:rPr>
          <w:rFonts w:ascii="Verdana" w:eastAsia="Times New Roman" w:hAnsi="Verdana" w:cs="Times New Roman"/>
          <w:i/>
          <w:iCs/>
          <w:color w:val="222222"/>
          <w:kern w:val="0"/>
          <w:sz w:val="20"/>
          <w:szCs w:val="20"/>
          <w:lang w:eastAsia="es-ES"/>
          <w14:ligatures w14:val="none"/>
        </w:rPr>
        <w:t>true </w:t>
      </w:r>
      <w:r w:rsidRPr="00905C11">
        <w:rPr>
          <w:rFonts w:ascii="Verdana" w:eastAsia="Times New Roman" w:hAnsi="Verdana" w:cs="Times New Roman"/>
          <w:color w:val="222222"/>
          <w:kern w:val="0"/>
          <w:sz w:val="20"/>
          <w:szCs w:val="20"/>
          <w:lang w:eastAsia="es-ES"/>
          <w14:ligatures w14:val="none"/>
        </w:rPr>
        <w:t>cuando lo siguiente que se va a extraer del fichero es un entero y devuelve false en caso contrario. </w:t>
      </w:r>
    </w:p>
    <w:p w:rsidR="00905C11" w:rsidRPr="00905C11" w:rsidRDefault="00905C11" w:rsidP="008050AF">
      <w:pPr>
        <w:shd w:val="clear" w:color="auto" w:fill="FFFFFF"/>
        <w:spacing w:after="120" w:line="240" w:lineRule="auto"/>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La lectura acaba cuando no quedan más enteros (se ha llegado al final del fichero) o cuando encuentra un carácter no válido como entero.</w:t>
      </w:r>
      <w:r w:rsidRPr="00905C11">
        <w:rPr>
          <w:rFonts w:ascii="Verdana" w:eastAsia="Times New Roman" w:hAnsi="Verdana" w:cs="Times New Roman"/>
          <w:color w:val="222222"/>
          <w:kern w:val="0"/>
          <w:sz w:val="20"/>
          <w:szCs w:val="20"/>
          <w:lang w:eastAsia="es-ES"/>
          <w14:ligatures w14:val="none"/>
        </w:rPr>
        <w:br/>
      </w:r>
      <w:r w:rsidRPr="00905C11">
        <w:rPr>
          <w:rFonts w:ascii="Verdana" w:eastAsia="Times New Roman" w:hAnsi="Verdana" w:cs="Times New Roman"/>
          <w:color w:val="222222"/>
          <w:kern w:val="0"/>
          <w:sz w:val="20"/>
          <w:szCs w:val="20"/>
          <w:lang w:eastAsia="es-ES"/>
          <w14:ligatures w14:val="none"/>
        </w:rPr>
        <w:br/>
        <w:t>Por ejemplo, si el contenido del fichero enteros.txt es el siguiente:</w:t>
      </w:r>
      <w:r w:rsidRPr="00905C11">
        <w:rPr>
          <w:rFonts w:ascii="Verdana" w:eastAsia="Times New Roman" w:hAnsi="Verdana" w:cs="Times New Roman"/>
          <w:color w:val="222222"/>
          <w:kern w:val="0"/>
          <w:sz w:val="20"/>
          <w:szCs w:val="20"/>
          <w:lang w:eastAsia="es-ES"/>
          <w14:ligatures w14:val="none"/>
        </w:rPr>
        <w:br/>
      </w:r>
      <w:r w:rsidRPr="00905C11">
        <w:rPr>
          <w:rFonts w:ascii="Verdana" w:eastAsia="Times New Roman" w:hAnsi="Verdana" w:cs="Times New Roman"/>
          <w:color w:val="222222"/>
          <w:kern w:val="0"/>
          <w:sz w:val="20"/>
          <w:szCs w:val="20"/>
          <w:lang w:eastAsia="es-ES"/>
          <w14:ligatures w14:val="none"/>
        </w:rPr>
        <w:br/>
        <w:t>323 34 KKK 234 990 22 3 1 </w:t>
      </w:r>
      <w:r w:rsidRPr="00905C11">
        <w:rPr>
          <w:rFonts w:ascii="Verdana" w:eastAsia="Times New Roman" w:hAnsi="Verdana" w:cs="Times New Roman"/>
          <w:color w:val="222222"/>
          <w:kern w:val="0"/>
          <w:sz w:val="20"/>
          <w:szCs w:val="20"/>
          <w:lang w:eastAsia="es-ES"/>
          <w14:ligatures w14:val="none"/>
        </w:rPr>
        <w:br/>
        <w:t>5463 28 34 0 7</w:t>
      </w:r>
      <w:r w:rsidRPr="00905C11">
        <w:rPr>
          <w:rFonts w:ascii="Verdana" w:eastAsia="Times New Roman" w:hAnsi="Verdana" w:cs="Times New Roman"/>
          <w:color w:val="222222"/>
          <w:kern w:val="0"/>
          <w:sz w:val="20"/>
          <w:szCs w:val="20"/>
          <w:lang w:eastAsia="es-ES"/>
          <w14:ligatures w14:val="none"/>
        </w:rPr>
        <w:br/>
      </w:r>
      <w:r w:rsidRPr="00905C11">
        <w:rPr>
          <w:rFonts w:ascii="Verdana" w:eastAsia="Times New Roman" w:hAnsi="Verdana" w:cs="Times New Roman"/>
          <w:color w:val="222222"/>
          <w:kern w:val="0"/>
          <w:sz w:val="20"/>
          <w:szCs w:val="20"/>
          <w:lang w:eastAsia="es-ES"/>
          <w14:ligatures w14:val="none"/>
        </w:rPr>
        <w:br/>
        <w:t>El programa mostrará por pantalla:</w:t>
      </w:r>
      <w:r w:rsidRPr="00905C11">
        <w:rPr>
          <w:rFonts w:ascii="Verdana" w:eastAsia="Times New Roman" w:hAnsi="Verdana" w:cs="Times New Roman"/>
          <w:color w:val="222222"/>
          <w:kern w:val="0"/>
          <w:sz w:val="20"/>
          <w:szCs w:val="20"/>
          <w:lang w:eastAsia="es-ES"/>
          <w14:ligatures w14:val="none"/>
        </w:rPr>
        <w:br/>
        <w:t>323</w:t>
      </w:r>
      <w:r w:rsidRPr="00905C11">
        <w:rPr>
          <w:rFonts w:ascii="Verdana" w:eastAsia="Times New Roman" w:hAnsi="Verdana" w:cs="Times New Roman"/>
          <w:color w:val="222222"/>
          <w:kern w:val="0"/>
          <w:sz w:val="20"/>
          <w:szCs w:val="20"/>
          <w:lang w:eastAsia="es-ES"/>
          <w14:ligatures w14:val="none"/>
        </w:rPr>
        <w:br/>
        <w:t>34</w:t>
      </w:r>
      <w:r w:rsidRPr="00905C11">
        <w:rPr>
          <w:rFonts w:ascii="Verdana" w:eastAsia="Times New Roman" w:hAnsi="Verdana" w:cs="Times New Roman"/>
          <w:color w:val="222222"/>
          <w:kern w:val="0"/>
          <w:sz w:val="20"/>
          <w:szCs w:val="20"/>
          <w:lang w:eastAsia="es-ES"/>
          <w14:ligatures w14:val="none"/>
        </w:rPr>
        <w:br/>
        <w:t>Número leídos: 2</w:t>
      </w:r>
      <w:r w:rsidRPr="00905C11">
        <w:rPr>
          <w:rFonts w:ascii="Verdana" w:eastAsia="Times New Roman" w:hAnsi="Verdana" w:cs="Times New Roman"/>
          <w:color w:val="222222"/>
          <w:kern w:val="0"/>
          <w:sz w:val="20"/>
          <w:szCs w:val="20"/>
          <w:lang w:eastAsia="es-ES"/>
          <w14:ligatures w14:val="none"/>
        </w:rPr>
        <w:br/>
        <w:t>Suma 357</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java.io.File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java.util</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.Scanner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class</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A31515"/>
          <w:kern w:val="0"/>
          <w:sz w:val="20"/>
          <w:szCs w:val="20"/>
          <w:shd w:val="clear" w:color="auto" w:fill="F8F9F9"/>
          <w:lang w:val="en-GB" w:eastAsia="es-ES"/>
          <w14:ligatures w14:val="none"/>
        </w:rPr>
        <w:t>File15</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static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void</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A31515"/>
          <w:kern w:val="0"/>
          <w:sz w:val="20"/>
          <w:szCs w:val="20"/>
          <w:shd w:val="clear" w:color="auto" w:fill="F8F9F9"/>
          <w:lang w:val="en-GB" w:eastAsia="es-ES"/>
          <w14:ligatures w14:val="none"/>
        </w:rPr>
        <w:t>main</w:t>
      </w:r>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File f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File(</w:t>
      </w:r>
      <w:r w:rsidRPr="00905C11">
        <w:rPr>
          <w:rFonts w:ascii="Courier New" w:eastAsia="Times New Roman" w:hAnsi="Courier New" w:cs="Courier New"/>
          <w:color w:val="A31515"/>
          <w:kern w:val="0"/>
          <w:sz w:val="20"/>
          <w:szCs w:val="20"/>
          <w:shd w:val="clear" w:color="auto" w:fill="F8F9F9"/>
          <w:lang w:val="en-GB" w:eastAsia="es-ES"/>
          <w14:ligatures w14:val="none"/>
        </w:rPr>
        <w:t>"c:/ficheros/enteros.txt"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int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numero</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suma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0,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cont</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0;</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Scanner entrada = </w:t>
      </w:r>
      <w:r w:rsidRPr="00905C11">
        <w:rPr>
          <w:rFonts w:ascii="Courier New" w:eastAsia="Times New Roman" w:hAnsi="Courier New" w:cs="Courier New"/>
          <w:color w:val="0000FF"/>
          <w:kern w:val="0"/>
          <w:sz w:val="20"/>
          <w:szCs w:val="20"/>
          <w:shd w:val="clear" w:color="auto" w:fill="F8F9F9"/>
          <w:lang w:val="en-GB" w:eastAsia="es-ES"/>
          <w14:ligatures w14:val="none"/>
        </w:rPr>
        <w:t>null</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try</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Scanner(f);</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lastRenderedPageBreak/>
        <w:t xml:space="preserve">            </w:t>
      </w:r>
      <w:proofErr w:type="spellStart"/>
      <w:r w:rsidRPr="00905C11">
        <w:rPr>
          <w:rFonts w:ascii="Courier New" w:eastAsia="Times New Roman" w:hAnsi="Courier New" w:cs="Courier New"/>
          <w:color w:val="0000FF"/>
          <w:kern w:val="0"/>
          <w:sz w:val="20"/>
          <w:szCs w:val="20"/>
          <w:shd w:val="clear" w:color="auto" w:fill="F8F9F9"/>
          <w:lang w:eastAsia="es-ES"/>
          <w14:ligatures w14:val="none"/>
        </w:rPr>
        <w:t>while</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entrada.hasNextInt</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numero =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entrada.nextInt</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(numero);</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suma = suma + numero;</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cont</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r w:rsidRPr="00905C11">
        <w:rPr>
          <w:rFonts w:ascii="Courier New" w:eastAsia="Times New Roman" w:hAnsi="Courier New" w:cs="Courier New"/>
          <w:color w:val="A31515"/>
          <w:kern w:val="0"/>
          <w:sz w:val="20"/>
          <w:szCs w:val="20"/>
          <w:shd w:val="clear" w:color="auto" w:fill="F8F9F9"/>
          <w:lang w:eastAsia="es-ES"/>
          <w14:ligatures w14:val="none"/>
        </w:rPr>
        <w:t>"Número leídos: "</w:t>
      </w:r>
      <w:r w:rsidRPr="00905C11">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cont</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r w:rsidRPr="00905C11">
        <w:rPr>
          <w:rFonts w:ascii="Courier New" w:eastAsia="Times New Roman" w:hAnsi="Courier New" w:cs="Courier New"/>
          <w:color w:val="A31515"/>
          <w:kern w:val="0"/>
          <w:sz w:val="20"/>
          <w:szCs w:val="20"/>
          <w:shd w:val="clear" w:color="auto" w:fill="F8F9F9"/>
          <w:lang w:val="en-GB" w:eastAsia="es-ES"/>
          <w14:ligatures w14:val="none"/>
        </w:rPr>
        <w:t>"Suma "</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suma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catch</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905C11">
        <w:rPr>
          <w:rFonts w:ascii="Courier New" w:eastAsia="Times New Roman" w:hAnsi="Courier New" w:cs="Courier New"/>
          <w:color w:val="0000FF"/>
          <w:kern w:val="0"/>
          <w:sz w:val="20"/>
          <w:szCs w:val="20"/>
          <w:shd w:val="clear" w:color="auto" w:fill="F8F9F9"/>
          <w:lang w:eastAsia="es-ES"/>
          <w14:ligatures w14:val="none"/>
        </w:rPr>
        <w:t>finally</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proofErr w:type="gramEnd"/>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entrada.close</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b/>
          <w:bCs/>
          <w:color w:val="000080"/>
          <w:kern w:val="0"/>
          <w:sz w:val="20"/>
          <w:szCs w:val="20"/>
          <w:lang w:eastAsia="es-ES"/>
          <w14:ligatures w14:val="none"/>
        </w:rPr>
        <w:t>Ejemplo de lectura de un fichero de texto con Scanner</w:t>
      </w:r>
      <w:r w:rsidRPr="00905C11">
        <w:rPr>
          <w:rFonts w:ascii="Verdana" w:eastAsia="Times New Roman" w:hAnsi="Verdana" w:cs="Times New Roman"/>
          <w:color w:val="222222"/>
          <w:kern w:val="0"/>
          <w:sz w:val="20"/>
          <w:szCs w:val="20"/>
          <w:lang w:eastAsia="es-ES"/>
          <w14:ligatures w14:val="none"/>
        </w:rPr>
        <w:t>:</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Disponemos de un fichero de texto llamado enteros.txt que contiene los siguientes números enteros separados por espacios en blanco o comas:</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34,45,23 8, 9</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12 23</w:t>
      </w:r>
    </w:p>
    <w:p w:rsidR="00905C11" w:rsidRPr="00905C11" w:rsidRDefault="00905C11" w:rsidP="00905C11">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El siguiente programa Java lee el contenido del fichero y muestra los números. Muestra también la cantidad de números leídos y su suma.</w:t>
      </w:r>
    </w:p>
    <w:p w:rsidR="00905C11" w:rsidRPr="00905C11" w:rsidRDefault="00905C11" w:rsidP="00905C11">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905C11">
        <w:rPr>
          <w:rFonts w:ascii="Verdana" w:eastAsia="Times New Roman" w:hAnsi="Verdana" w:cs="Times New Roman"/>
          <w:color w:val="222222"/>
          <w:kern w:val="0"/>
          <w:sz w:val="20"/>
          <w:szCs w:val="20"/>
          <w:lang w:eastAsia="es-ES"/>
          <w14:ligatures w14:val="none"/>
        </w:rPr>
        <w:t xml:space="preserve">El programa lee líneas completas del fichero y las pasa a un </w:t>
      </w:r>
      <w:proofErr w:type="spellStart"/>
      <w:r w:rsidRPr="00905C11">
        <w:rPr>
          <w:rFonts w:ascii="Verdana" w:eastAsia="Times New Roman" w:hAnsi="Verdana" w:cs="Times New Roman"/>
          <w:color w:val="222222"/>
          <w:kern w:val="0"/>
          <w:sz w:val="20"/>
          <w:szCs w:val="20"/>
          <w:lang w:eastAsia="es-ES"/>
          <w14:ligatures w14:val="none"/>
        </w:rPr>
        <w:t>StringTokenizer</w:t>
      </w:r>
      <w:proofErr w:type="spellEnd"/>
      <w:r w:rsidRPr="00905C11">
        <w:rPr>
          <w:rFonts w:ascii="Verdana" w:eastAsia="Times New Roman" w:hAnsi="Verdana" w:cs="Times New Roman"/>
          <w:color w:val="222222"/>
          <w:kern w:val="0"/>
          <w:sz w:val="20"/>
          <w:szCs w:val="20"/>
          <w:lang w:eastAsia="es-ES"/>
          <w14:ligatures w14:val="none"/>
        </w:rPr>
        <w:t xml:space="preserve"> del que se extraen los números.</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8000"/>
          <w:kern w:val="0"/>
          <w:sz w:val="20"/>
          <w:szCs w:val="20"/>
          <w:shd w:val="clear" w:color="auto" w:fill="F8F9F9"/>
          <w:lang w:eastAsia="es-ES"/>
          <w14:ligatures w14:val="none"/>
        </w:rPr>
        <w:t>//Lectura de un fichero de texto con Scanner</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java.io.File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java.util</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.Scanner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import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java.util</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.StringTokenizer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class</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A31515"/>
          <w:kern w:val="0"/>
          <w:sz w:val="20"/>
          <w:szCs w:val="20"/>
          <w:shd w:val="clear" w:color="auto" w:fill="F8F9F9"/>
          <w:lang w:val="en-GB" w:eastAsia="es-ES"/>
          <w14:ligatures w14:val="none"/>
        </w:rPr>
        <w:t>File16</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public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static</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void</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905C11">
        <w:rPr>
          <w:rFonts w:ascii="Courier New" w:eastAsia="Times New Roman" w:hAnsi="Courier New" w:cs="Courier New"/>
          <w:color w:val="A31515"/>
          <w:kern w:val="0"/>
          <w:sz w:val="20"/>
          <w:szCs w:val="20"/>
          <w:shd w:val="clear" w:color="auto" w:fill="F8F9F9"/>
          <w:lang w:val="en-GB" w:eastAsia="es-ES"/>
          <w14:ligatures w14:val="none"/>
        </w:rPr>
        <w:t>main</w:t>
      </w:r>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File f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File(</w:t>
      </w:r>
      <w:r w:rsidRPr="00905C11">
        <w:rPr>
          <w:rFonts w:ascii="Courier New" w:eastAsia="Times New Roman" w:hAnsi="Courier New" w:cs="Courier New"/>
          <w:color w:val="A31515"/>
          <w:kern w:val="0"/>
          <w:sz w:val="20"/>
          <w:szCs w:val="20"/>
          <w:shd w:val="clear" w:color="auto" w:fill="F8F9F9"/>
          <w:lang w:val="en-GB" w:eastAsia="es-ES"/>
          <w14:ligatures w14:val="none"/>
        </w:rPr>
        <w:t>"c:/ficheros/enteros.txt"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int</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numero</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suma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0,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cont</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0;</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StringTokenizer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st</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8050AF"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8050AF">
        <w:rPr>
          <w:rFonts w:ascii="Courier New" w:eastAsia="Times New Roman" w:hAnsi="Courier New" w:cs="Courier New"/>
          <w:color w:val="000000"/>
          <w:kern w:val="0"/>
          <w:sz w:val="20"/>
          <w:szCs w:val="20"/>
          <w:shd w:val="clear" w:color="auto" w:fill="F8F9F9"/>
          <w:lang w:val="en-GB" w:eastAsia="es-ES"/>
          <w14:ligatures w14:val="none"/>
        </w:rPr>
        <w:t xml:space="preserve">Scanner entrada = </w:t>
      </w:r>
      <w:r w:rsidRPr="008050AF">
        <w:rPr>
          <w:rFonts w:ascii="Courier New" w:eastAsia="Times New Roman" w:hAnsi="Courier New" w:cs="Courier New"/>
          <w:color w:val="0000FF"/>
          <w:kern w:val="0"/>
          <w:sz w:val="20"/>
          <w:szCs w:val="20"/>
          <w:shd w:val="clear" w:color="auto" w:fill="F8F9F9"/>
          <w:lang w:val="en-GB" w:eastAsia="es-ES"/>
          <w14:ligatures w14:val="none"/>
        </w:rPr>
        <w:t>null</w:t>
      </w:r>
      <w:r w:rsidRPr="008050AF">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8050AF">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cadena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try</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Scanner(f);</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while</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entrada.hasNext</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cadena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entrada.nextLine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st</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new</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StringTokenizer</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cadena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A31515"/>
          <w:kern w:val="0"/>
          <w:sz w:val="20"/>
          <w:szCs w:val="20"/>
          <w:shd w:val="clear" w:color="auto" w:fill="F8F9F9"/>
          <w:lang w:val="en-GB" w:eastAsia="es-ES"/>
          <w14:ligatures w14:val="none"/>
        </w:rPr>
        <w:t>" ,"</w:t>
      </w:r>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FF"/>
          <w:kern w:val="0"/>
          <w:sz w:val="20"/>
          <w:szCs w:val="20"/>
          <w:shd w:val="clear" w:color="auto" w:fill="F8F9F9"/>
          <w:lang w:val="en-GB" w:eastAsia="es-ES"/>
          <w14:ligatures w14:val="none"/>
        </w:rPr>
        <w:t>while</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st.hasMoreTokens</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numero</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Integer.parseInt</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st.nextToken</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(numero);</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suma = suma + numero;</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cont</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w:t>
      </w:r>
      <w:r w:rsidRPr="00905C11">
        <w:rPr>
          <w:rFonts w:ascii="Courier New" w:eastAsia="Times New Roman" w:hAnsi="Courier New" w:cs="Courier New"/>
          <w:color w:val="A31515"/>
          <w:kern w:val="0"/>
          <w:sz w:val="20"/>
          <w:szCs w:val="20"/>
          <w:shd w:val="clear" w:color="auto" w:fill="F8F9F9"/>
          <w:lang w:eastAsia="es-ES"/>
          <w14:ligatures w14:val="none"/>
        </w:rPr>
        <w:t>"Número leídos: "</w:t>
      </w:r>
      <w:r w:rsidRPr="00905C11">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r w:rsidRPr="00905C11">
        <w:rPr>
          <w:rFonts w:ascii="Courier New" w:eastAsia="Times New Roman" w:hAnsi="Courier New" w:cs="Courier New"/>
          <w:color w:val="000000"/>
          <w:kern w:val="0"/>
          <w:sz w:val="20"/>
          <w:szCs w:val="20"/>
          <w:shd w:val="clear" w:color="auto" w:fill="F8F9F9"/>
          <w:lang w:eastAsia="es-ES"/>
          <w14:ligatures w14:val="none"/>
        </w:rPr>
        <w:t>cont</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r w:rsidRPr="00905C11">
        <w:rPr>
          <w:rFonts w:ascii="Courier New" w:eastAsia="Times New Roman" w:hAnsi="Courier New" w:cs="Courier New"/>
          <w:color w:val="A31515"/>
          <w:kern w:val="0"/>
          <w:sz w:val="20"/>
          <w:szCs w:val="20"/>
          <w:shd w:val="clear" w:color="auto" w:fill="F8F9F9"/>
          <w:lang w:val="en-GB" w:eastAsia="es-ES"/>
          <w14:ligatures w14:val="none"/>
        </w:rPr>
        <w:t>"Suma "</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suma</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905C11">
        <w:rPr>
          <w:rFonts w:ascii="Courier New" w:eastAsia="Times New Roman" w:hAnsi="Courier New" w:cs="Courier New"/>
          <w:color w:val="0000FF"/>
          <w:kern w:val="0"/>
          <w:sz w:val="20"/>
          <w:szCs w:val="20"/>
          <w:shd w:val="clear" w:color="auto" w:fill="F8F9F9"/>
          <w:lang w:val="en-GB" w:eastAsia="es-ES"/>
          <w14:ligatures w14:val="none"/>
        </w:rPr>
        <w:t>catch</w:t>
      </w: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905C11">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905C11">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905C11">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905C11">
        <w:rPr>
          <w:rFonts w:ascii="Courier New" w:eastAsia="Times New Roman" w:hAnsi="Courier New" w:cs="Courier New"/>
          <w:color w:val="000000"/>
          <w:kern w:val="0"/>
          <w:sz w:val="20"/>
          <w:szCs w:val="20"/>
          <w:shd w:val="clear" w:color="auto" w:fill="F8F9F9"/>
          <w:lang w:val="en-GB"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val="en-GB" w:eastAsia="es-ES"/>
          <w14:ligatures w14:val="none"/>
        </w:rPr>
        <w:t xml:space="preserve">        </w:t>
      </w: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905C11">
        <w:rPr>
          <w:rFonts w:ascii="Courier New" w:eastAsia="Times New Roman" w:hAnsi="Courier New" w:cs="Courier New"/>
          <w:color w:val="0000FF"/>
          <w:kern w:val="0"/>
          <w:sz w:val="20"/>
          <w:szCs w:val="20"/>
          <w:shd w:val="clear" w:color="auto" w:fill="F8F9F9"/>
          <w:lang w:eastAsia="es-ES"/>
          <w14:ligatures w14:val="none"/>
        </w:rPr>
        <w:t>finally</w:t>
      </w:r>
      <w:proofErr w:type="spellEnd"/>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lastRenderedPageBreak/>
        <w:t xml:space="preserve">            </w:t>
      </w:r>
      <w:proofErr w:type="spellStart"/>
      <w:proofErr w:type="gramStart"/>
      <w:r w:rsidRPr="00905C11">
        <w:rPr>
          <w:rFonts w:ascii="Courier New" w:eastAsia="Times New Roman" w:hAnsi="Courier New" w:cs="Courier New"/>
          <w:color w:val="000000"/>
          <w:kern w:val="0"/>
          <w:sz w:val="20"/>
          <w:szCs w:val="20"/>
          <w:shd w:val="clear" w:color="auto" w:fill="F8F9F9"/>
          <w:lang w:eastAsia="es-ES"/>
          <w14:ligatures w14:val="none"/>
        </w:rPr>
        <w:t>entrada.close</w:t>
      </w:r>
      <w:proofErr w:type="spellEnd"/>
      <w:proofErr w:type="gramEnd"/>
      <w:r w:rsidRPr="00905C11">
        <w:rPr>
          <w:rFonts w:ascii="Courier New" w:eastAsia="Times New Roman" w:hAnsi="Courier New" w:cs="Courier New"/>
          <w:color w:val="000000"/>
          <w:kern w:val="0"/>
          <w:sz w:val="20"/>
          <w:szCs w:val="20"/>
          <w:shd w:val="clear" w:color="auto" w:fill="F8F9F9"/>
          <w:lang w:eastAsia="es-ES"/>
          <w14:ligatures w14:val="none"/>
        </w:rPr>
        <w:t>();</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 xml:space="preserve">    }</w:t>
      </w:r>
    </w:p>
    <w:p w:rsidR="00905C11" w:rsidRPr="00905C11" w:rsidRDefault="00905C11" w:rsidP="0090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905C11">
        <w:rPr>
          <w:rFonts w:ascii="Courier New" w:eastAsia="Times New Roman" w:hAnsi="Courier New" w:cs="Courier New"/>
          <w:color w:val="000000"/>
          <w:kern w:val="0"/>
          <w:sz w:val="20"/>
          <w:szCs w:val="20"/>
          <w:shd w:val="clear" w:color="auto" w:fill="F8F9F9"/>
          <w:lang w:eastAsia="es-ES"/>
          <w14:ligatures w14:val="none"/>
        </w:rPr>
        <w:t>}</w:t>
      </w:r>
    </w:p>
    <w:p w:rsidR="00815066" w:rsidRPr="00905C11" w:rsidRDefault="00815066" w:rsidP="00905C11"/>
    <w:sectPr w:rsidR="00815066" w:rsidRPr="00905C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11"/>
    <w:rsid w:val="00524D55"/>
    <w:rsid w:val="008050AF"/>
    <w:rsid w:val="00815066"/>
    <w:rsid w:val="00905C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763C"/>
  <w15:chartTrackingRefBased/>
  <w15:docId w15:val="{B1D30A09-0294-4477-973C-5DF0D696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05C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5C11"/>
    <w:rPr>
      <w:rFonts w:ascii="Times New Roman" w:eastAsia="Times New Roman" w:hAnsi="Times New Roman" w:cs="Times New Roman"/>
      <w:b/>
      <w:bCs/>
      <w:kern w:val="0"/>
      <w:sz w:val="27"/>
      <w:szCs w:val="27"/>
      <w:lang w:eastAsia="es-ES"/>
      <w14:ligatures w14:val="none"/>
    </w:rPr>
  </w:style>
  <w:style w:type="paragraph" w:styleId="HTMLconformatoprevio">
    <w:name w:val="HTML Preformatted"/>
    <w:basedOn w:val="Normal"/>
    <w:link w:val="HTMLconformatoprevioCar"/>
    <w:uiPriority w:val="99"/>
    <w:semiHidden/>
    <w:unhideWhenUsed/>
    <w:rsid w:val="0090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905C11"/>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905C11"/>
    <w:rPr>
      <w:rFonts w:ascii="Courier New" w:eastAsia="Times New Roman" w:hAnsi="Courier New" w:cs="Courier New"/>
      <w:sz w:val="20"/>
      <w:szCs w:val="20"/>
    </w:rPr>
  </w:style>
  <w:style w:type="character" w:customStyle="1" w:styleId="hljs-keyword">
    <w:name w:val="hljs-keyword"/>
    <w:basedOn w:val="Fuentedeprrafopredeter"/>
    <w:rsid w:val="00905C11"/>
  </w:style>
  <w:style w:type="character" w:customStyle="1" w:styleId="hljs-string">
    <w:name w:val="hljs-string"/>
    <w:basedOn w:val="Fuentedeprrafopredeter"/>
    <w:rsid w:val="00905C11"/>
  </w:style>
  <w:style w:type="character" w:customStyle="1" w:styleId="hljs-class">
    <w:name w:val="hljs-class"/>
    <w:basedOn w:val="Fuentedeprrafopredeter"/>
    <w:rsid w:val="00905C11"/>
  </w:style>
  <w:style w:type="character" w:customStyle="1" w:styleId="hljs-title">
    <w:name w:val="hljs-title"/>
    <w:basedOn w:val="Fuentedeprrafopredeter"/>
    <w:rsid w:val="00905C11"/>
  </w:style>
  <w:style w:type="character" w:customStyle="1" w:styleId="hljs-function">
    <w:name w:val="hljs-function"/>
    <w:basedOn w:val="Fuentedeprrafopredeter"/>
    <w:rsid w:val="00905C11"/>
  </w:style>
  <w:style w:type="character" w:customStyle="1" w:styleId="hljs-params">
    <w:name w:val="hljs-params"/>
    <w:basedOn w:val="Fuentedeprrafopredeter"/>
    <w:rsid w:val="00905C11"/>
  </w:style>
  <w:style w:type="character" w:customStyle="1" w:styleId="hljs-comment">
    <w:name w:val="hljs-comment"/>
    <w:basedOn w:val="Fuentedeprrafopredeter"/>
    <w:rsid w:val="00905C11"/>
  </w:style>
  <w:style w:type="character" w:customStyle="1" w:styleId="hljs-number">
    <w:name w:val="hljs-number"/>
    <w:basedOn w:val="Fuentedeprrafopredeter"/>
    <w:rsid w:val="00905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282429">
      <w:bodyDiv w:val="1"/>
      <w:marLeft w:val="0"/>
      <w:marRight w:val="0"/>
      <w:marTop w:val="0"/>
      <w:marBottom w:val="0"/>
      <w:divBdr>
        <w:top w:val="none" w:sz="0" w:space="0" w:color="auto"/>
        <w:left w:val="none" w:sz="0" w:space="0" w:color="auto"/>
        <w:bottom w:val="none" w:sz="0" w:space="0" w:color="auto"/>
        <w:right w:val="none" w:sz="0" w:space="0" w:color="auto"/>
      </w:divBdr>
      <w:divsChild>
        <w:div w:id="2007399314">
          <w:marLeft w:val="0"/>
          <w:marRight w:val="0"/>
          <w:marTop w:val="0"/>
          <w:marBottom w:val="0"/>
          <w:divBdr>
            <w:top w:val="none" w:sz="0" w:space="0" w:color="auto"/>
            <w:left w:val="none" w:sz="0" w:space="0" w:color="auto"/>
            <w:bottom w:val="none" w:sz="0" w:space="0" w:color="auto"/>
            <w:right w:val="none" w:sz="0" w:space="0" w:color="auto"/>
          </w:divBdr>
          <w:divsChild>
            <w:div w:id="960308082">
              <w:marLeft w:val="0"/>
              <w:marRight w:val="0"/>
              <w:marTop w:val="120"/>
              <w:marBottom w:val="0"/>
              <w:divBdr>
                <w:top w:val="none" w:sz="0" w:space="0" w:color="auto"/>
                <w:left w:val="none" w:sz="0" w:space="0" w:color="auto"/>
                <w:bottom w:val="none" w:sz="0" w:space="0" w:color="auto"/>
                <w:right w:val="none" w:sz="0" w:space="0" w:color="auto"/>
              </w:divBdr>
            </w:div>
            <w:div w:id="1429540073">
              <w:marLeft w:val="0"/>
              <w:marRight w:val="0"/>
              <w:marTop w:val="120"/>
              <w:marBottom w:val="0"/>
              <w:divBdr>
                <w:top w:val="none" w:sz="0" w:space="0" w:color="auto"/>
                <w:left w:val="none" w:sz="0" w:space="0" w:color="auto"/>
                <w:bottom w:val="none" w:sz="0" w:space="0" w:color="auto"/>
                <w:right w:val="none" w:sz="0" w:space="0" w:color="auto"/>
              </w:divBdr>
            </w:div>
            <w:div w:id="1473669745">
              <w:marLeft w:val="0"/>
              <w:marRight w:val="0"/>
              <w:marTop w:val="120"/>
              <w:marBottom w:val="0"/>
              <w:divBdr>
                <w:top w:val="none" w:sz="0" w:space="0" w:color="auto"/>
                <w:left w:val="none" w:sz="0" w:space="0" w:color="auto"/>
                <w:bottom w:val="none" w:sz="0" w:space="0" w:color="auto"/>
                <w:right w:val="none" w:sz="0" w:space="0" w:color="auto"/>
              </w:divBdr>
            </w:div>
            <w:div w:id="503013896">
              <w:marLeft w:val="0"/>
              <w:marRight w:val="0"/>
              <w:marTop w:val="120"/>
              <w:marBottom w:val="0"/>
              <w:divBdr>
                <w:top w:val="none" w:sz="0" w:space="0" w:color="auto"/>
                <w:left w:val="none" w:sz="0" w:space="0" w:color="auto"/>
                <w:bottom w:val="none" w:sz="0" w:space="0" w:color="auto"/>
                <w:right w:val="none" w:sz="0" w:space="0" w:color="auto"/>
              </w:divBdr>
            </w:div>
            <w:div w:id="1748382966">
              <w:marLeft w:val="0"/>
              <w:marRight w:val="0"/>
              <w:marTop w:val="120"/>
              <w:marBottom w:val="0"/>
              <w:divBdr>
                <w:top w:val="none" w:sz="0" w:space="0" w:color="auto"/>
                <w:left w:val="none" w:sz="0" w:space="0" w:color="auto"/>
                <w:bottom w:val="none" w:sz="0" w:space="0" w:color="auto"/>
                <w:right w:val="none" w:sz="0" w:space="0" w:color="auto"/>
              </w:divBdr>
            </w:div>
            <w:div w:id="1743868236">
              <w:marLeft w:val="0"/>
              <w:marRight w:val="0"/>
              <w:marTop w:val="120"/>
              <w:marBottom w:val="0"/>
              <w:divBdr>
                <w:top w:val="none" w:sz="0" w:space="0" w:color="auto"/>
                <w:left w:val="none" w:sz="0" w:space="0" w:color="auto"/>
                <w:bottom w:val="none" w:sz="0" w:space="0" w:color="auto"/>
                <w:right w:val="none" w:sz="0" w:space="0" w:color="auto"/>
              </w:divBdr>
            </w:div>
            <w:div w:id="1883905737">
              <w:marLeft w:val="0"/>
              <w:marRight w:val="0"/>
              <w:marTop w:val="120"/>
              <w:marBottom w:val="0"/>
              <w:divBdr>
                <w:top w:val="none" w:sz="0" w:space="0" w:color="auto"/>
                <w:left w:val="none" w:sz="0" w:space="0" w:color="auto"/>
                <w:bottom w:val="none" w:sz="0" w:space="0" w:color="auto"/>
                <w:right w:val="none" w:sz="0" w:space="0" w:color="auto"/>
              </w:divBdr>
            </w:div>
            <w:div w:id="261763654">
              <w:marLeft w:val="0"/>
              <w:marRight w:val="0"/>
              <w:marTop w:val="120"/>
              <w:marBottom w:val="0"/>
              <w:divBdr>
                <w:top w:val="none" w:sz="0" w:space="0" w:color="auto"/>
                <w:left w:val="none" w:sz="0" w:space="0" w:color="auto"/>
                <w:bottom w:val="none" w:sz="0" w:space="0" w:color="auto"/>
                <w:right w:val="none" w:sz="0" w:space="0" w:color="auto"/>
              </w:divBdr>
            </w:div>
            <w:div w:id="1229075061">
              <w:marLeft w:val="0"/>
              <w:marRight w:val="0"/>
              <w:marTop w:val="120"/>
              <w:marBottom w:val="0"/>
              <w:divBdr>
                <w:top w:val="none" w:sz="0" w:space="0" w:color="auto"/>
                <w:left w:val="none" w:sz="0" w:space="0" w:color="auto"/>
                <w:bottom w:val="none" w:sz="0" w:space="0" w:color="auto"/>
                <w:right w:val="none" w:sz="0" w:space="0" w:color="auto"/>
              </w:divBdr>
            </w:div>
            <w:div w:id="1411849725">
              <w:marLeft w:val="0"/>
              <w:marRight w:val="0"/>
              <w:marTop w:val="120"/>
              <w:marBottom w:val="0"/>
              <w:divBdr>
                <w:top w:val="none" w:sz="0" w:space="0" w:color="auto"/>
                <w:left w:val="none" w:sz="0" w:space="0" w:color="auto"/>
                <w:bottom w:val="none" w:sz="0" w:space="0" w:color="auto"/>
                <w:right w:val="none" w:sz="0" w:space="0" w:color="auto"/>
              </w:divBdr>
            </w:div>
            <w:div w:id="17046952">
              <w:marLeft w:val="0"/>
              <w:marRight w:val="0"/>
              <w:marTop w:val="120"/>
              <w:marBottom w:val="0"/>
              <w:divBdr>
                <w:top w:val="none" w:sz="0" w:space="0" w:color="auto"/>
                <w:left w:val="none" w:sz="0" w:space="0" w:color="auto"/>
                <w:bottom w:val="none" w:sz="0" w:space="0" w:color="auto"/>
                <w:right w:val="none" w:sz="0" w:space="0" w:color="auto"/>
              </w:divBdr>
            </w:div>
            <w:div w:id="1208833365">
              <w:marLeft w:val="0"/>
              <w:marRight w:val="0"/>
              <w:marTop w:val="120"/>
              <w:marBottom w:val="0"/>
              <w:divBdr>
                <w:top w:val="none" w:sz="0" w:space="0" w:color="auto"/>
                <w:left w:val="none" w:sz="0" w:space="0" w:color="auto"/>
                <w:bottom w:val="none" w:sz="0" w:space="0" w:color="auto"/>
                <w:right w:val="none" w:sz="0" w:space="0" w:color="auto"/>
              </w:divBdr>
            </w:div>
            <w:div w:id="1108936404">
              <w:marLeft w:val="0"/>
              <w:marRight w:val="0"/>
              <w:marTop w:val="120"/>
              <w:marBottom w:val="0"/>
              <w:divBdr>
                <w:top w:val="none" w:sz="0" w:space="0" w:color="auto"/>
                <w:left w:val="none" w:sz="0" w:space="0" w:color="auto"/>
                <w:bottom w:val="none" w:sz="0" w:space="0" w:color="auto"/>
                <w:right w:val="none" w:sz="0" w:space="0" w:color="auto"/>
              </w:divBdr>
            </w:div>
            <w:div w:id="1930389727">
              <w:marLeft w:val="0"/>
              <w:marRight w:val="0"/>
              <w:marTop w:val="120"/>
              <w:marBottom w:val="0"/>
              <w:divBdr>
                <w:top w:val="none" w:sz="0" w:space="0" w:color="auto"/>
                <w:left w:val="none" w:sz="0" w:space="0" w:color="auto"/>
                <w:bottom w:val="none" w:sz="0" w:space="0" w:color="auto"/>
                <w:right w:val="none" w:sz="0" w:space="0" w:color="auto"/>
              </w:divBdr>
            </w:div>
            <w:div w:id="1668947222">
              <w:marLeft w:val="0"/>
              <w:marRight w:val="0"/>
              <w:marTop w:val="120"/>
              <w:marBottom w:val="0"/>
              <w:divBdr>
                <w:top w:val="none" w:sz="0" w:space="0" w:color="auto"/>
                <w:left w:val="none" w:sz="0" w:space="0" w:color="auto"/>
                <w:bottom w:val="none" w:sz="0" w:space="0" w:color="auto"/>
                <w:right w:val="none" w:sz="0" w:space="0" w:color="auto"/>
              </w:divBdr>
            </w:div>
            <w:div w:id="1850752937">
              <w:marLeft w:val="0"/>
              <w:marRight w:val="0"/>
              <w:marTop w:val="120"/>
              <w:marBottom w:val="0"/>
              <w:divBdr>
                <w:top w:val="none" w:sz="0" w:space="0" w:color="auto"/>
                <w:left w:val="none" w:sz="0" w:space="0" w:color="auto"/>
                <w:bottom w:val="none" w:sz="0" w:space="0" w:color="auto"/>
                <w:right w:val="none" w:sz="0" w:space="0" w:color="auto"/>
              </w:divBdr>
            </w:div>
            <w:div w:id="1366171500">
              <w:marLeft w:val="0"/>
              <w:marRight w:val="0"/>
              <w:marTop w:val="120"/>
              <w:marBottom w:val="0"/>
              <w:divBdr>
                <w:top w:val="none" w:sz="0" w:space="0" w:color="auto"/>
                <w:left w:val="none" w:sz="0" w:space="0" w:color="auto"/>
                <w:bottom w:val="none" w:sz="0" w:space="0" w:color="auto"/>
                <w:right w:val="none" w:sz="0" w:space="0" w:color="auto"/>
              </w:divBdr>
            </w:div>
            <w:div w:id="83652958">
              <w:marLeft w:val="0"/>
              <w:marRight w:val="0"/>
              <w:marTop w:val="120"/>
              <w:marBottom w:val="0"/>
              <w:divBdr>
                <w:top w:val="none" w:sz="0" w:space="0" w:color="auto"/>
                <w:left w:val="none" w:sz="0" w:space="0" w:color="auto"/>
                <w:bottom w:val="none" w:sz="0" w:space="0" w:color="auto"/>
                <w:right w:val="none" w:sz="0" w:space="0" w:color="auto"/>
              </w:divBdr>
            </w:div>
            <w:div w:id="1184132677">
              <w:marLeft w:val="0"/>
              <w:marRight w:val="0"/>
              <w:marTop w:val="120"/>
              <w:marBottom w:val="120"/>
              <w:divBdr>
                <w:top w:val="none" w:sz="0" w:space="0" w:color="auto"/>
                <w:left w:val="none" w:sz="0" w:space="0" w:color="auto"/>
                <w:bottom w:val="none" w:sz="0" w:space="0" w:color="auto"/>
                <w:right w:val="none" w:sz="0" w:space="0" w:color="auto"/>
              </w:divBdr>
            </w:div>
            <w:div w:id="151678748">
              <w:marLeft w:val="0"/>
              <w:marRight w:val="0"/>
              <w:marTop w:val="120"/>
              <w:marBottom w:val="0"/>
              <w:divBdr>
                <w:top w:val="none" w:sz="0" w:space="0" w:color="auto"/>
                <w:left w:val="none" w:sz="0" w:space="0" w:color="auto"/>
                <w:bottom w:val="none" w:sz="0" w:space="0" w:color="auto"/>
                <w:right w:val="none" w:sz="0" w:space="0" w:color="auto"/>
              </w:divBdr>
            </w:div>
            <w:div w:id="769591061">
              <w:marLeft w:val="0"/>
              <w:marRight w:val="0"/>
              <w:marTop w:val="120"/>
              <w:marBottom w:val="0"/>
              <w:divBdr>
                <w:top w:val="none" w:sz="0" w:space="0" w:color="auto"/>
                <w:left w:val="none" w:sz="0" w:space="0" w:color="auto"/>
                <w:bottom w:val="none" w:sz="0" w:space="0" w:color="auto"/>
                <w:right w:val="none" w:sz="0" w:space="0" w:color="auto"/>
              </w:divBdr>
            </w:div>
            <w:div w:id="1147622959">
              <w:marLeft w:val="0"/>
              <w:marRight w:val="0"/>
              <w:marTop w:val="120"/>
              <w:marBottom w:val="0"/>
              <w:divBdr>
                <w:top w:val="none" w:sz="0" w:space="0" w:color="auto"/>
                <w:left w:val="none" w:sz="0" w:space="0" w:color="auto"/>
                <w:bottom w:val="none" w:sz="0" w:space="0" w:color="auto"/>
                <w:right w:val="none" w:sz="0" w:space="0" w:color="auto"/>
              </w:divBdr>
            </w:div>
            <w:div w:id="1808619745">
              <w:marLeft w:val="0"/>
              <w:marRight w:val="0"/>
              <w:marTop w:val="120"/>
              <w:marBottom w:val="0"/>
              <w:divBdr>
                <w:top w:val="none" w:sz="0" w:space="0" w:color="auto"/>
                <w:left w:val="none" w:sz="0" w:space="0" w:color="auto"/>
                <w:bottom w:val="none" w:sz="0" w:space="0" w:color="auto"/>
                <w:right w:val="none" w:sz="0" w:space="0" w:color="auto"/>
              </w:divBdr>
            </w:div>
            <w:div w:id="1371489354">
              <w:marLeft w:val="0"/>
              <w:marRight w:val="0"/>
              <w:marTop w:val="60"/>
              <w:marBottom w:val="0"/>
              <w:divBdr>
                <w:top w:val="none" w:sz="0" w:space="0" w:color="auto"/>
                <w:left w:val="none" w:sz="0" w:space="0" w:color="auto"/>
                <w:bottom w:val="none" w:sz="0" w:space="0" w:color="auto"/>
                <w:right w:val="none" w:sz="0" w:space="0" w:color="auto"/>
              </w:divBdr>
            </w:div>
            <w:div w:id="1592465692">
              <w:marLeft w:val="0"/>
              <w:marRight w:val="0"/>
              <w:marTop w:val="60"/>
              <w:marBottom w:val="0"/>
              <w:divBdr>
                <w:top w:val="none" w:sz="0" w:space="0" w:color="auto"/>
                <w:left w:val="none" w:sz="0" w:space="0" w:color="auto"/>
                <w:bottom w:val="none" w:sz="0" w:space="0" w:color="auto"/>
                <w:right w:val="none" w:sz="0" w:space="0" w:color="auto"/>
              </w:divBdr>
            </w:div>
            <w:div w:id="1184435641">
              <w:marLeft w:val="0"/>
              <w:marRight w:val="0"/>
              <w:marTop w:val="60"/>
              <w:marBottom w:val="0"/>
              <w:divBdr>
                <w:top w:val="none" w:sz="0" w:space="0" w:color="auto"/>
                <w:left w:val="none" w:sz="0" w:space="0" w:color="auto"/>
                <w:bottom w:val="none" w:sz="0" w:space="0" w:color="auto"/>
                <w:right w:val="none" w:sz="0" w:space="0" w:color="auto"/>
              </w:divBdr>
            </w:div>
            <w:div w:id="102069873">
              <w:marLeft w:val="0"/>
              <w:marRight w:val="0"/>
              <w:marTop w:val="120"/>
              <w:marBottom w:val="0"/>
              <w:divBdr>
                <w:top w:val="none" w:sz="0" w:space="0" w:color="auto"/>
                <w:left w:val="none" w:sz="0" w:space="0" w:color="auto"/>
                <w:bottom w:val="none" w:sz="0" w:space="0" w:color="auto"/>
                <w:right w:val="none" w:sz="0" w:space="0" w:color="auto"/>
              </w:divBdr>
            </w:div>
            <w:div w:id="28336866">
              <w:marLeft w:val="0"/>
              <w:marRight w:val="0"/>
              <w:marTop w:val="120"/>
              <w:marBottom w:val="0"/>
              <w:divBdr>
                <w:top w:val="none" w:sz="0" w:space="0" w:color="auto"/>
                <w:left w:val="none" w:sz="0" w:space="0" w:color="auto"/>
                <w:bottom w:val="none" w:sz="0" w:space="0" w:color="auto"/>
                <w:right w:val="none" w:sz="0" w:space="0" w:color="auto"/>
              </w:divBdr>
            </w:div>
            <w:div w:id="548885920">
              <w:marLeft w:val="0"/>
              <w:marRight w:val="0"/>
              <w:marTop w:val="120"/>
              <w:marBottom w:val="0"/>
              <w:divBdr>
                <w:top w:val="none" w:sz="0" w:space="0" w:color="auto"/>
                <w:left w:val="none" w:sz="0" w:space="0" w:color="auto"/>
                <w:bottom w:val="none" w:sz="0" w:space="0" w:color="auto"/>
                <w:right w:val="none" w:sz="0" w:space="0" w:color="auto"/>
              </w:divBdr>
            </w:div>
            <w:div w:id="220135783">
              <w:marLeft w:val="0"/>
              <w:marRight w:val="0"/>
              <w:marTop w:val="120"/>
              <w:marBottom w:val="0"/>
              <w:divBdr>
                <w:top w:val="none" w:sz="0" w:space="0" w:color="auto"/>
                <w:left w:val="none" w:sz="0" w:space="0" w:color="auto"/>
                <w:bottom w:val="none" w:sz="0" w:space="0" w:color="auto"/>
                <w:right w:val="none" w:sz="0" w:space="0" w:color="auto"/>
              </w:divBdr>
            </w:div>
            <w:div w:id="1254783912">
              <w:marLeft w:val="0"/>
              <w:marRight w:val="0"/>
              <w:marTop w:val="120"/>
              <w:marBottom w:val="120"/>
              <w:divBdr>
                <w:top w:val="none" w:sz="0" w:space="0" w:color="auto"/>
                <w:left w:val="none" w:sz="0" w:space="0" w:color="auto"/>
                <w:bottom w:val="none" w:sz="0" w:space="0" w:color="auto"/>
                <w:right w:val="none" w:sz="0" w:space="0" w:color="auto"/>
              </w:divBdr>
            </w:div>
            <w:div w:id="201748438">
              <w:marLeft w:val="0"/>
              <w:marRight w:val="0"/>
              <w:marTop w:val="120"/>
              <w:marBottom w:val="0"/>
              <w:divBdr>
                <w:top w:val="none" w:sz="0" w:space="0" w:color="auto"/>
                <w:left w:val="none" w:sz="0" w:space="0" w:color="auto"/>
                <w:bottom w:val="none" w:sz="0" w:space="0" w:color="auto"/>
                <w:right w:val="none" w:sz="0" w:space="0" w:color="auto"/>
              </w:divBdr>
            </w:div>
            <w:div w:id="376126458">
              <w:marLeft w:val="0"/>
              <w:marRight w:val="0"/>
              <w:marTop w:val="120"/>
              <w:marBottom w:val="0"/>
              <w:divBdr>
                <w:top w:val="none" w:sz="0" w:space="0" w:color="auto"/>
                <w:left w:val="none" w:sz="0" w:space="0" w:color="auto"/>
                <w:bottom w:val="none" w:sz="0" w:space="0" w:color="auto"/>
                <w:right w:val="none" w:sz="0" w:space="0" w:color="auto"/>
              </w:divBdr>
            </w:div>
            <w:div w:id="79836824">
              <w:marLeft w:val="0"/>
              <w:marRight w:val="0"/>
              <w:marTop w:val="120"/>
              <w:marBottom w:val="0"/>
              <w:divBdr>
                <w:top w:val="none" w:sz="0" w:space="0" w:color="auto"/>
                <w:left w:val="none" w:sz="0" w:space="0" w:color="auto"/>
                <w:bottom w:val="none" w:sz="0" w:space="0" w:color="auto"/>
                <w:right w:val="none" w:sz="0" w:space="0" w:color="auto"/>
              </w:divBdr>
            </w:div>
            <w:div w:id="277838109">
              <w:marLeft w:val="0"/>
              <w:marRight w:val="0"/>
              <w:marTop w:val="120"/>
              <w:marBottom w:val="120"/>
              <w:divBdr>
                <w:top w:val="none" w:sz="0" w:space="0" w:color="auto"/>
                <w:left w:val="none" w:sz="0" w:space="0" w:color="auto"/>
                <w:bottom w:val="none" w:sz="0" w:space="0" w:color="auto"/>
                <w:right w:val="none" w:sz="0" w:space="0" w:color="auto"/>
              </w:divBdr>
            </w:div>
            <w:div w:id="20740492">
              <w:marLeft w:val="0"/>
              <w:marRight w:val="0"/>
              <w:marTop w:val="120"/>
              <w:marBottom w:val="0"/>
              <w:divBdr>
                <w:top w:val="none" w:sz="0" w:space="0" w:color="auto"/>
                <w:left w:val="none" w:sz="0" w:space="0" w:color="auto"/>
                <w:bottom w:val="none" w:sz="0" w:space="0" w:color="auto"/>
                <w:right w:val="none" w:sz="0" w:space="0" w:color="auto"/>
              </w:divBdr>
            </w:div>
            <w:div w:id="209805311">
              <w:marLeft w:val="426"/>
              <w:marRight w:val="0"/>
              <w:marTop w:val="120"/>
              <w:marBottom w:val="0"/>
              <w:divBdr>
                <w:top w:val="none" w:sz="0" w:space="0" w:color="auto"/>
                <w:left w:val="none" w:sz="0" w:space="0" w:color="auto"/>
                <w:bottom w:val="none" w:sz="0" w:space="0" w:color="auto"/>
                <w:right w:val="none" w:sz="0" w:space="0" w:color="auto"/>
              </w:divBdr>
            </w:div>
            <w:div w:id="1854102831">
              <w:marLeft w:val="426"/>
              <w:marRight w:val="0"/>
              <w:marTop w:val="120"/>
              <w:marBottom w:val="0"/>
              <w:divBdr>
                <w:top w:val="none" w:sz="0" w:space="0" w:color="auto"/>
                <w:left w:val="none" w:sz="0" w:space="0" w:color="auto"/>
                <w:bottom w:val="none" w:sz="0" w:space="0" w:color="auto"/>
                <w:right w:val="none" w:sz="0" w:space="0" w:color="auto"/>
              </w:divBdr>
            </w:div>
            <w:div w:id="1715538688">
              <w:marLeft w:val="0"/>
              <w:marRight w:val="0"/>
              <w:marTop w:val="120"/>
              <w:marBottom w:val="0"/>
              <w:divBdr>
                <w:top w:val="none" w:sz="0" w:space="0" w:color="auto"/>
                <w:left w:val="none" w:sz="0" w:space="0" w:color="auto"/>
                <w:bottom w:val="none" w:sz="0" w:space="0" w:color="auto"/>
                <w:right w:val="none" w:sz="0" w:space="0" w:color="auto"/>
              </w:divBdr>
            </w:div>
            <w:div w:id="413548671">
              <w:marLeft w:val="0"/>
              <w:marRight w:val="0"/>
              <w:marTop w:val="120"/>
              <w:marBottom w:val="0"/>
              <w:divBdr>
                <w:top w:val="none" w:sz="0" w:space="0" w:color="auto"/>
                <w:left w:val="none" w:sz="0" w:space="0" w:color="auto"/>
                <w:bottom w:val="none" w:sz="0" w:space="0" w:color="auto"/>
                <w:right w:val="none" w:sz="0" w:space="0" w:color="auto"/>
              </w:divBdr>
            </w:div>
            <w:div w:id="1441342354">
              <w:marLeft w:val="0"/>
              <w:marRight w:val="0"/>
              <w:marTop w:val="120"/>
              <w:marBottom w:val="0"/>
              <w:divBdr>
                <w:top w:val="none" w:sz="0" w:space="0" w:color="auto"/>
                <w:left w:val="none" w:sz="0" w:space="0" w:color="auto"/>
                <w:bottom w:val="none" w:sz="0" w:space="0" w:color="auto"/>
                <w:right w:val="none" w:sz="0" w:space="0" w:color="auto"/>
              </w:divBdr>
            </w:div>
            <w:div w:id="395200959">
              <w:marLeft w:val="0"/>
              <w:marRight w:val="0"/>
              <w:marTop w:val="120"/>
              <w:marBottom w:val="120"/>
              <w:divBdr>
                <w:top w:val="none" w:sz="0" w:space="0" w:color="auto"/>
                <w:left w:val="none" w:sz="0" w:space="0" w:color="auto"/>
                <w:bottom w:val="none" w:sz="0" w:space="0" w:color="auto"/>
                <w:right w:val="none" w:sz="0" w:space="0" w:color="auto"/>
              </w:divBdr>
            </w:div>
            <w:div w:id="1134445680">
              <w:marLeft w:val="0"/>
              <w:marRight w:val="0"/>
              <w:marTop w:val="120"/>
              <w:marBottom w:val="0"/>
              <w:divBdr>
                <w:top w:val="none" w:sz="0" w:space="0" w:color="auto"/>
                <w:left w:val="none" w:sz="0" w:space="0" w:color="auto"/>
                <w:bottom w:val="none" w:sz="0" w:space="0" w:color="auto"/>
                <w:right w:val="none" w:sz="0" w:space="0" w:color="auto"/>
              </w:divBdr>
            </w:div>
            <w:div w:id="645234682">
              <w:marLeft w:val="0"/>
              <w:marRight w:val="0"/>
              <w:marTop w:val="120"/>
              <w:marBottom w:val="120"/>
              <w:divBdr>
                <w:top w:val="none" w:sz="0" w:space="0" w:color="auto"/>
                <w:left w:val="none" w:sz="0" w:space="0" w:color="auto"/>
                <w:bottom w:val="none" w:sz="0" w:space="0" w:color="auto"/>
                <w:right w:val="none" w:sz="0" w:space="0" w:color="auto"/>
              </w:divBdr>
            </w:div>
            <w:div w:id="1153181552">
              <w:marLeft w:val="0"/>
              <w:marRight w:val="0"/>
              <w:marTop w:val="120"/>
              <w:marBottom w:val="0"/>
              <w:divBdr>
                <w:top w:val="none" w:sz="0" w:space="0" w:color="auto"/>
                <w:left w:val="none" w:sz="0" w:space="0" w:color="auto"/>
                <w:bottom w:val="none" w:sz="0" w:space="0" w:color="auto"/>
                <w:right w:val="none" w:sz="0" w:space="0" w:color="auto"/>
              </w:divBdr>
            </w:div>
            <w:div w:id="319695086">
              <w:marLeft w:val="0"/>
              <w:marRight w:val="0"/>
              <w:marTop w:val="120"/>
              <w:marBottom w:val="0"/>
              <w:divBdr>
                <w:top w:val="none" w:sz="0" w:space="0" w:color="auto"/>
                <w:left w:val="none" w:sz="0" w:space="0" w:color="auto"/>
                <w:bottom w:val="none" w:sz="0" w:space="0" w:color="auto"/>
                <w:right w:val="none" w:sz="0" w:space="0" w:color="auto"/>
              </w:divBdr>
            </w:div>
            <w:div w:id="1070345360">
              <w:marLeft w:val="0"/>
              <w:marRight w:val="0"/>
              <w:marTop w:val="120"/>
              <w:marBottom w:val="0"/>
              <w:divBdr>
                <w:top w:val="none" w:sz="0" w:space="0" w:color="auto"/>
                <w:left w:val="none" w:sz="0" w:space="0" w:color="auto"/>
                <w:bottom w:val="none" w:sz="0" w:space="0" w:color="auto"/>
                <w:right w:val="none" w:sz="0" w:space="0" w:color="auto"/>
              </w:divBdr>
            </w:div>
            <w:div w:id="682169364">
              <w:marLeft w:val="0"/>
              <w:marRight w:val="0"/>
              <w:marTop w:val="120"/>
              <w:marBottom w:val="0"/>
              <w:divBdr>
                <w:top w:val="none" w:sz="0" w:space="0" w:color="auto"/>
                <w:left w:val="none" w:sz="0" w:space="0" w:color="auto"/>
                <w:bottom w:val="none" w:sz="0" w:space="0" w:color="auto"/>
                <w:right w:val="none" w:sz="0" w:space="0" w:color="auto"/>
              </w:divBdr>
            </w:div>
            <w:div w:id="1610240944">
              <w:marLeft w:val="0"/>
              <w:marRight w:val="0"/>
              <w:marTop w:val="120"/>
              <w:marBottom w:val="0"/>
              <w:divBdr>
                <w:top w:val="none" w:sz="0" w:space="0" w:color="auto"/>
                <w:left w:val="none" w:sz="0" w:space="0" w:color="auto"/>
                <w:bottom w:val="none" w:sz="0" w:space="0" w:color="auto"/>
                <w:right w:val="none" w:sz="0" w:space="0" w:color="auto"/>
              </w:divBdr>
            </w:div>
            <w:div w:id="804272280">
              <w:marLeft w:val="0"/>
              <w:marRight w:val="0"/>
              <w:marTop w:val="120"/>
              <w:marBottom w:val="0"/>
              <w:divBdr>
                <w:top w:val="none" w:sz="0" w:space="0" w:color="auto"/>
                <w:left w:val="none" w:sz="0" w:space="0" w:color="auto"/>
                <w:bottom w:val="none" w:sz="0" w:space="0" w:color="auto"/>
                <w:right w:val="none" w:sz="0" w:space="0" w:color="auto"/>
              </w:divBdr>
            </w:div>
            <w:div w:id="1034041138">
              <w:marLeft w:val="0"/>
              <w:marRight w:val="0"/>
              <w:marTop w:val="120"/>
              <w:marBottom w:val="120"/>
              <w:divBdr>
                <w:top w:val="none" w:sz="0" w:space="0" w:color="auto"/>
                <w:left w:val="none" w:sz="0" w:space="0" w:color="auto"/>
                <w:bottom w:val="none" w:sz="0" w:space="0" w:color="auto"/>
                <w:right w:val="none" w:sz="0" w:space="0" w:color="auto"/>
              </w:divBdr>
            </w:div>
            <w:div w:id="444084171">
              <w:marLeft w:val="0"/>
              <w:marRight w:val="0"/>
              <w:marTop w:val="120"/>
              <w:marBottom w:val="0"/>
              <w:divBdr>
                <w:top w:val="none" w:sz="0" w:space="0" w:color="auto"/>
                <w:left w:val="none" w:sz="0" w:space="0" w:color="auto"/>
                <w:bottom w:val="none" w:sz="0" w:space="0" w:color="auto"/>
                <w:right w:val="none" w:sz="0" w:space="0" w:color="auto"/>
              </w:divBdr>
            </w:div>
            <w:div w:id="373652840">
              <w:marLeft w:val="0"/>
              <w:marRight w:val="0"/>
              <w:marTop w:val="120"/>
              <w:marBottom w:val="0"/>
              <w:divBdr>
                <w:top w:val="none" w:sz="0" w:space="0" w:color="auto"/>
                <w:left w:val="none" w:sz="0" w:space="0" w:color="auto"/>
                <w:bottom w:val="none" w:sz="0" w:space="0" w:color="auto"/>
                <w:right w:val="none" w:sz="0" w:space="0" w:color="auto"/>
              </w:divBdr>
            </w:div>
            <w:div w:id="892693454">
              <w:marLeft w:val="0"/>
              <w:marRight w:val="0"/>
              <w:marTop w:val="120"/>
              <w:marBottom w:val="0"/>
              <w:divBdr>
                <w:top w:val="none" w:sz="0" w:space="0" w:color="auto"/>
                <w:left w:val="none" w:sz="0" w:space="0" w:color="auto"/>
                <w:bottom w:val="none" w:sz="0" w:space="0" w:color="auto"/>
                <w:right w:val="none" w:sz="0" w:space="0" w:color="auto"/>
              </w:divBdr>
            </w:div>
            <w:div w:id="1710301537">
              <w:marLeft w:val="0"/>
              <w:marRight w:val="0"/>
              <w:marTop w:val="120"/>
              <w:marBottom w:val="120"/>
              <w:divBdr>
                <w:top w:val="none" w:sz="0" w:space="0" w:color="auto"/>
                <w:left w:val="none" w:sz="0" w:space="0" w:color="auto"/>
                <w:bottom w:val="none" w:sz="0" w:space="0" w:color="auto"/>
                <w:right w:val="none" w:sz="0" w:space="0" w:color="auto"/>
              </w:divBdr>
            </w:div>
            <w:div w:id="206260781">
              <w:marLeft w:val="0"/>
              <w:marRight w:val="0"/>
              <w:marTop w:val="120"/>
              <w:marBottom w:val="0"/>
              <w:divBdr>
                <w:top w:val="none" w:sz="0" w:space="0" w:color="auto"/>
                <w:left w:val="none" w:sz="0" w:space="0" w:color="auto"/>
                <w:bottom w:val="none" w:sz="0" w:space="0" w:color="auto"/>
                <w:right w:val="none" w:sz="0" w:space="0" w:color="auto"/>
              </w:divBdr>
            </w:div>
            <w:div w:id="982613699">
              <w:marLeft w:val="0"/>
              <w:marRight w:val="0"/>
              <w:marTop w:val="120"/>
              <w:marBottom w:val="0"/>
              <w:divBdr>
                <w:top w:val="none" w:sz="0" w:space="0" w:color="auto"/>
                <w:left w:val="none" w:sz="0" w:space="0" w:color="auto"/>
                <w:bottom w:val="none" w:sz="0" w:space="0" w:color="auto"/>
                <w:right w:val="none" w:sz="0" w:space="0" w:color="auto"/>
              </w:divBdr>
            </w:div>
            <w:div w:id="491331268">
              <w:marLeft w:val="0"/>
              <w:marRight w:val="0"/>
              <w:marTop w:val="120"/>
              <w:marBottom w:val="0"/>
              <w:divBdr>
                <w:top w:val="none" w:sz="0" w:space="0" w:color="auto"/>
                <w:left w:val="none" w:sz="0" w:space="0" w:color="auto"/>
                <w:bottom w:val="none" w:sz="0" w:space="0" w:color="auto"/>
                <w:right w:val="none" w:sz="0" w:space="0" w:color="auto"/>
              </w:divBdr>
            </w:div>
            <w:div w:id="1543906575">
              <w:marLeft w:val="0"/>
              <w:marRight w:val="0"/>
              <w:marTop w:val="120"/>
              <w:marBottom w:val="0"/>
              <w:divBdr>
                <w:top w:val="none" w:sz="0" w:space="0" w:color="auto"/>
                <w:left w:val="none" w:sz="0" w:space="0" w:color="auto"/>
                <w:bottom w:val="none" w:sz="0" w:space="0" w:color="auto"/>
                <w:right w:val="none" w:sz="0" w:space="0" w:color="auto"/>
              </w:divBdr>
            </w:div>
            <w:div w:id="931429915">
              <w:marLeft w:val="0"/>
              <w:marRight w:val="0"/>
              <w:marTop w:val="120"/>
              <w:marBottom w:val="0"/>
              <w:divBdr>
                <w:top w:val="none" w:sz="0" w:space="0" w:color="auto"/>
                <w:left w:val="none" w:sz="0" w:space="0" w:color="auto"/>
                <w:bottom w:val="none" w:sz="0" w:space="0" w:color="auto"/>
                <w:right w:val="none" w:sz="0" w:space="0" w:color="auto"/>
              </w:divBdr>
            </w:div>
            <w:div w:id="19779468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2559</Words>
  <Characters>14075</Characters>
  <Application>Microsoft Office Word</Application>
  <DocSecurity>0</DocSecurity>
  <Lines>117</Lines>
  <Paragraphs>33</Paragraphs>
  <ScaleCrop>false</ScaleCrop>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3</cp:revision>
  <dcterms:created xsi:type="dcterms:W3CDTF">2024-04-06T20:40:00Z</dcterms:created>
  <dcterms:modified xsi:type="dcterms:W3CDTF">2024-04-18T06:56:00Z</dcterms:modified>
</cp:coreProperties>
</file>
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9F4" w:rsidRDefault="003869F4" w:rsidP="003869F4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  <w:t>Clase File</w:t>
      </w:r>
    </w:p>
    <w:p w:rsidR="003869F4" w:rsidRPr="003869F4" w:rsidRDefault="003869F4" w:rsidP="003869F4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La clase File se usa para </w:t>
      </w: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obtener información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sobre archivos y directorios.</w:t>
      </w:r>
      <w:r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Además</w:t>
      </w:r>
      <w:r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,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la clase File permite crear y eliminar archivos y directorios.</w:t>
      </w:r>
      <w:r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Un objeto de la clase Java File </w:t>
      </w:r>
      <w:r w:rsidRPr="003869F4">
        <w:rPr>
          <w:rFonts w:ascii="Verdana" w:eastAsia="Times New Roman" w:hAnsi="Verdana" w:cs="Times New Roman"/>
          <w:b/>
          <w:bCs/>
          <w:color w:val="00007D"/>
          <w:kern w:val="0"/>
          <w:sz w:val="20"/>
          <w:szCs w:val="20"/>
          <w:lang w:eastAsia="es-ES"/>
          <w14:ligatures w14:val="none"/>
        </w:rPr>
        <w:t>representa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un archivo o directorio.</w:t>
      </w:r>
    </w:p>
    <w:p w:rsidR="003869F4" w:rsidRPr="003869F4" w:rsidRDefault="003869F4" w:rsidP="003869F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CONSTRUCTORES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La clase proporciona los siguientes constructores para crear objetos File: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 xml:space="preserve">public </w:t>
      </w:r>
      <w:proofErr w:type="gramStart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>File(</w:t>
      </w:r>
      <w:proofErr w:type="gramEnd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 xml:space="preserve">String </w:t>
      </w:r>
      <w:proofErr w:type="spellStart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>nombreFichero|path</w:t>
      </w:r>
      <w:proofErr w:type="spellEnd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>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 xml:space="preserve">public </w:t>
      </w:r>
      <w:proofErr w:type="gramStart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>File(</w:t>
      </w:r>
      <w:proofErr w:type="gramEnd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 xml:space="preserve">String path, String </w:t>
      </w:r>
      <w:proofErr w:type="spellStart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>nombreFichero|path</w:t>
      </w:r>
      <w:proofErr w:type="spellEnd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>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 xml:space="preserve">public </w:t>
      </w:r>
      <w:proofErr w:type="gramStart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>File(</w:t>
      </w:r>
      <w:proofErr w:type="gramEnd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 xml:space="preserve">File path, String </w:t>
      </w:r>
      <w:proofErr w:type="spellStart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>nombreFichero|path</w:t>
      </w:r>
      <w:proofErr w:type="spellEnd"/>
      <w:r w:rsidRPr="003869F4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  <w:t>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La ruta o </w:t>
      </w:r>
      <w:proofErr w:type="spellStart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path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puede ser absoluta o relativa.</w:t>
      </w:r>
    </w:p>
    <w:p w:rsidR="00500A7B" w:rsidRDefault="00500A7B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Ejemplos utilizando el primer constructor:</w:t>
      </w: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1. Crea un Objeto File asociado al fichero personas.dat que se encuentra en el directorio de trabajo:</w:t>
      </w:r>
    </w:p>
    <w:p w:rsidR="00500A7B" w:rsidRPr="003869F4" w:rsidRDefault="00500A7B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 f = new File("personas.dat");</w:t>
      </w:r>
    </w:p>
    <w:p w:rsidR="00500A7B" w:rsidRPr="003869F4" w:rsidRDefault="00500A7B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En este caso no se indica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path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 Se supone que el fichero se encuentra en el directorio actual de trabajo.</w:t>
      </w:r>
    </w:p>
    <w:p w:rsidR="00500A7B" w:rsidRPr="003869F4" w:rsidRDefault="00500A7B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2. Crea un Objeto File asociado al fichero personas.dat que se encuentra en el directorio ficheros dentro del directorio actual.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 f = new File("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ficheros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/personas.dat");</w:t>
      </w:r>
    </w:p>
    <w:p w:rsidR="00E82F04" w:rsidRPr="0050744A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En este caso se indica la ruta relativa tomando como base el directorio actual de trabajo. Se supone que el fichero personas.dat se encuentra en el directorio ficheros. A su vez el directorio ficheros se encuentra dentro del directorio actual de trabajo.</w:t>
      </w:r>
    </w:p>
    <w:p w:rsidR="00E82F0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3. Crea un Objeto File asociado al fichero personas.dat dando la ruta absoluta: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 f = new File("c:/ficheros/personas.dat");</w:t>
      </w:r>
    </w:p>
    <w:p w:rsidR="00E82F04" w:rsidRPr="003869F4" w:rsidRDefault="00E82F0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 fichero se encuentra en el directorio ficheros. A su vez el directorio ficheros se encuentra en la raíz de la unidad C: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Si se omite la letra de la unidad, por defecto se asume la letra de la unidad en la que se encuentra el proyecto:</w:t>
      </w:r>
    </w:p>
    <w:p w:rsid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 f = new File("/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ficheros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/personas.dat");</w:t>
      </w:r>
    </w:p>
    <w:p w:rsidR="00E82F04" w:rsidRPr="003869F4" w:rsidRDefault="00E82F0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Ejemplos utilizando el segundo constructor: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En este caso se crea un objeto File cuya ruta (absoluta o relativa) se indica en el primer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1. Crea un Objeto File asociado al fichero personas.dat que se encuentra en el directorio ficheros dentro del directorio actual.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File f = new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ficheros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", "personas.dat" );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En este caso se indica la ruta relativa tomando como base el directorio actual de trabajo.</w:t>
      </w: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lastRenderedPageBreak/>
        <w:t>2. Crea un Objeto File asociado al fichero personas.dat dando la ruta absoluta: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File f = new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"/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ficheros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", "personas.dat" );</w:t>
      </w: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En este caso se indica la ruta absoluta, indicada por la barra del principio.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Ejemplos utilizando el tercer constructor: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Este constructor permite crear un objeto File cuya ruta se indica a través de otro objeto File.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1. Crea un Objeto File asociado al fichero personas.dat que se encuentra en el directorio ficheros dentro del directorio actual.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File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new File("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ficheros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File f = new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File(</w:t>
      </w:r>
      <w:proofErr w:type="spellStart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, "personas.dat" );</w:t>
      </w:r>
    </w:p>
    <w:p w:rsidR="00E82F04" w:rsidRPr="0050744A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2. Crea un Objeto File asociado al fichero personas.dat dando la ruta absoluta: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File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new File("/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ficheros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File f = new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File(</w:t>
      </w:r>
      <w:proofErr w:type="spellStart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, "personas.dat" );</w:t>
      </w:r>
    </w:p>
    <w:p w:rsidR="00E82F04" w:rsidRPr="0050744A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Debemos tener en cuenta que crear un objeto File no significa que deba existir el fichero o el directorio o que el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path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sea correcto.</w:t>
      </w: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Si no existen no se lanzará ningún tipo de excepción ni tampoco serán creados.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MÉTODOS</w:t>
      </w:r>
    </w:p>
    <w:p w:rsidR="003869F4" w:rsidRPr="003869F4" w:rsidRDefault="003869F4" w:rsidP="003869F4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Algunos métodos de la clase File son los siguientes: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1"/>
        <w:gridCol w:w="5093"/>
      </w:tblGrid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MÉTODO</w:t>
            </w:r>
          </w:p>
        </w:tc>
        <w:tc>
          <w:tcPr>
            <w:tcW w:w="6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DESCRIPCIÓN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boolean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canRead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true si se puede leer el fichero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boolean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canWrite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true si se puede escribir en el fichero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boolean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 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createNewFile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val="en-GB"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Crea el fichero asociado al objeto File. Devuelve true si se ha podido crear. Para poder crearlo el fichero no debe existir. Lanza una excepción del tipo </w:t>
            </w:r>
            <w:proofErr w:type="spellStart"/>
            <w:r w:rsidRPr="003869F4">
              <w:rPr>
                <w:rFonts w:ascii="Verdana" w:eastAsia="Times New Roman" w:hAnsi="Verdana" w:cs="Times New Roman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IOException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boolean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delete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Elimina el fichero o directorio. Si es un directorio debe estar vacío. Devuelve true si se ha podido eliminar.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boolean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exists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true si el fichero o directorio existe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getName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el nombre del fichero o directorio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getAbsolutePath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la ruta absoluta asociada al objeto File.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getCanonicalPath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Devuelve la ruta única absoluta asociada al objeto File. Puede haber varias rutas absolutas asociadas a un </w:t>
            </w:r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File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pero solo una única ruta canónica. Lanza una excepción del tipo </w:t>
            </w:r>
            <w:proofErr w:type="spellStart"/>
            <w:r w:rsidRPr="003869F4">
              <w:rPr>
                <w:rFonts w:ascii="Verdana" w:eastAsia="Times New Roman" w:hAnsi="Verdana" w:cs="Times New Roman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IOException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getPath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la ruta con la que se creó el objeto File. Puede ser relativa o no.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eastAsia="es-ES"/>
                <w14:ligatures w14:val="none"/>
              </w:rPr>
              <w:t> </w:t>
            </w:r>
            <w:proofErr w:type="spellStart"/>
            <w:proofErr w:type="gramStart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eastAsia="es-ES"/>
                <w14:ligatures w14:val="none"/>
              </w:rPr>
              <w:t>getParent</w:t>
            </w:r>
            <w:proofErr w:type="spellEnd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Devuelve un </w:t>
            </w: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conteniendo el directorio padre del File. Devuelve </w:t>
            </w: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null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si no tiene directorio padre.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eastAsia="es-ES"/>
                <w14:ligatures w14:val="none"/>
              </w:rPr>
              <w:t>File </w:t>
            </w:r>
            <w:proofErr w:type="spellStart"/>
            <w:proofErr w:type="gramStart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eastAsia="es-ES"/>
                <w14:ligatures w14:val="none"/>
              </w:rPr>
              <w:t>getParentFile</w:t>
            </w:r>
            <w:proofErr w:type="spellEnd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Devuelve un objeto File conteniendo el directorio padre del File. Devuelve </w:t>
            </w: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null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si no tiene directorio padre.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boolean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isAbsolute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true si es una ruta absoluta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boolean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isDirectory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true si es un directorio válido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boolean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isFile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true si es un fichero válido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long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lastModified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Devuelve un valor en milisegundos que representa la última vez que se ha modificado (medido desde las 00:00:00 GMT, del 1 de </w:t>
            </w:r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Enero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de 1970). Devuelve 0 si el fichero no existe o ha ocurrido un error.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long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length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Devuelve el tamaño en bytes del fichero. Devuelve 0 si no existe. Devuelve un valor indeterminado si es un directorio.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[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] </w:t>
            </w: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list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Devuelve un array de </w:t>
            </w: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con el nombre de los archivos y directorios que contiene el directorio indicado en el objeto File. Si no es un directorio devuelve </w:t>
            </w: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null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. Si el directorio está vacío devuelve un array vacío.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[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] </w:t>
            </w: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list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FilenameFilter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filtro)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Similar al anterior. Devuelve un array de </w:t>
            </w: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con el nombre de los archivos y directorios que contiene el directorio indicado en el objeto File que cumplen con el filtro indicado.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boolean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mkdir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Crea el directorio. Devuelve true si se ha podido crear.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boolean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mkdirs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Crea el directorio incluyendo los directorios no existentes especificados en la ruta </w:t>
            </w:r>
            <w:r w:rsidRPr="003869F4">
              <w:rPr>
                <w:rFonts w:ascii="Verdana" w:eastAsia="Times New Roman" w:hAnsi="Verdana" w:cs="Times New Roman"/>
                <w:i/>
                <w:iCs/>
                <w:kern w:val="0"/>
                <w:sz w:val="20"/>
                <w:szCs w:val="20"/>
                <w:lang w:eastAsia="es-ES"/>
                <w14:ligatures w14:val="none"/>
              </w:rPr>
              <w:t>padre</w:t>
            </w: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 del directorio a crear. Devuelve true si se ha creado el directorio y los directorios no existentes de la ruta padre.</w:t>
            </w:r>
          </w:p>
        </w:tc>
      </w:tr>
      <w:tr w:rsidR="003869F4" w:rsidRPr="003869F4" w:rsidTr="003869F4"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boolean</w:t>
            </w:r>
            <w:proofErr w:type="spellEnd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 </w:t>
            </w:r>
            <w:proofErr w:type="spellStart"/>
            <w:proofErr w:type="gramStart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renameTo</w:t>
            </w:r>
            <w:proofErr w:type="spellEnd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(</w:t>
            </w:r>
            <w:proofErr w:type="gramEnd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eastAsia="es-ES"/>
                <w14:ligatures w14:val="none"/>
              </w:rPr>
              <w:t>File</w:t>
            </w:r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 </w:t>
            </w:r>
            <w:proofErr w:type="spellStart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dest</w:t>
            </w:r>
            <w:proofErr w:type="spellEnd"/>
            <w:r w:rsidRPr="003869F4">
              <w:rPr>
                <w:rFonts w:ascii="Verdana" w:eastAsia="Times New Roman" w:hAnsi="Verdana" w:cs="Courier New"/>
                <w:kern w:val="0"/>
                <w:sz w:val="20"/>
                <w:szCs w:val="20"/>
                <w:lang w:val="en-GB" w:eastAsia="es-ES"/>
                <w14:ligatures w14:val="none"/>
              </w:rPr>
              <w:t>)</w:t>
            </w:r>
          </w:p>
          <w:p w:rsidR="003869F4" w:rsidRPr="003869F4" w:rsidRDefault="003869F4" w:rsidP="003869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6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69F4" w:rsidRPr="003869F4" w:rsidRDefault="003869F4" w:rsidP="00386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 xml:space="preserve">Cambia el nombre del fichero por el indicado en el parámetro </w:t>
            </w:r>
            <w:proofErr w:type="spellStart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dest</w:t>
            </w:r>
            <w:proofErr w:type="spellEnd"/>
            <w:r w:rsidRPr="003869F4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. Devuelve true si se ha realizado el cambio.</w:t>
            </w:r>
          </w:p>
        </w:tc>
      </w:tr>
    </w:tbl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Los puedes consultar todos en la API de Java:</w:t>
      </w:r>
    </w:p>
    <w:p w:rsidR="003869F4" w:rsidRPr="0050744A" w:rsidRDefault="00000000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hyperlink r:id="rId4" w:history="1">
        <w:r w:rsidR="003869F4" w:rsidRPr="003869F4">
          <w:rPr>
            <w:rFonts w:ascii="Verdana" w:eastAsia="Times New Roman" w:hAnsi="Verdana" w:cs="Times New Roman"/>
            <w:color w:val="213ABB"/>
            <w:kern w:val="0"/>
            <w:sz w:val="20"/>
            <w:szCs w:val="20"/>
            <w:lang w:eastAsia="es-ES"/>
            <w14:ligatures w14:val="none"/>
          </w:rPr>
          <w:t>http://docs.oracle.com/javase/8/docs/api/java/io/File.html</w:t>
        </w:r>
      </w:hyperlink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EJEMPLOS DE UTILIZACIÓN DE LA CLASE JAVA FILE</w:t>
      </w:r>
    </w:p>
    <w:p w:rsidR="00E82F04" w:rsidRPr="003869F4" w:rsidRDefault="00E82F0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 1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 El siguiente programa muestra el uso de algunos métodos de la clase File.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Se crea un objeto File </w:t>
      </w:r>
      <w:r w:rsidRPr="003869F4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ruta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asociado al directorio </w:t>
      </w:r>
      <w:r w:rsidRPr="003869F4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c:/ficheros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y un objeto File </w:t>
      </w:r>
      <w:r w:rsidRPr="003869F4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f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asociado al fichero </w:t>
      </w:r>
      <w:r w:rsidRPr="003869F4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datos.txt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que se encuentra en ese directorio.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Si el fichero no existe se crea y si el directorio no existe se crea y a continuación se crea el fichero. Si el fichero existe se muestra el tamaño del mismo.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import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java.io.File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import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java.io.IOException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br/>
        <w:t>public class File2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public static void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main(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String[]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args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) throws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IOException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    File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new File("c:/ficheros");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    File f = new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File(</w:t>
      </w:r>
      <w:proofErr w:type="spellStart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, "datos.txt");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f.getAbsolutePath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f.getParent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ruta.getAbsolutePath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ruta.getParent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(!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.exists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 {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//se comprueba si el fichero existe o no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("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Fichero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f.getName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() + " no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existe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(!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ruta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.exists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 {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//se comprueba si la ruta existe o no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lastRenderedPageBreak/>
        <w:t>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("El directorio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ruta.getName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 + " no existe");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ruta.mkdir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 {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//se crea la ruta. Si se ha creado correctamente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("Directorio creado");</w:t>
      </w:r>
    </w:p>
    <w:p w:rsidR="003869F4" w:rsidRPr="003869F4" w:rsidRDefault="003869F4" w:rsidP="00A405FE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f.createNewFile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 {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//se crea el fichero. Si se ha creado correctamente</w:t>
      </w:r>
    </w:p>
    <w:p w:rsidR="003869F4" w:rsidRPr="0050744A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        </w:t>
      </w:r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System.out.println("Fichero " + f.getName() + " creado");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("No se ha podido crear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f.getName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                }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("No se ha podido crear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ruta.getName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            }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{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</w:t>
      </w:r>
      <w:proofErr w:type="gramEnd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/si la ruta existe creamos el fichero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if 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f.createNewFile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("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Fichero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f.getName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() + "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creado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("No se ha podido crear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f.getName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        }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{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</w:t>
      </w:r>
      <w:proofErr w:type="gramEnd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/el fichero existe. Mostramos el tamaño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("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Fichero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f.getName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() + "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existe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("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Tamaño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f.length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 + " bytes");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FFFFF"/>
        <w:spacing w:after="0" w:line="240" w:lineRule="auto"/>
        <w:rPr>
          <w:ins w:id="0" w:author="Unknown"/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Si suponemos que no existe el fichero ni el directorio la ejecución del programa produce la siguiente salida: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c:\ficheros\datos.txt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c:\ficheros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c:\ficheros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c:\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Fichero datos.txt no existe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 directorio ficheros no existe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Directorio creado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Fichero datos.txt creado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Si volvemos a ejecutar el programa después de crear la ruta y el fichero, se muestra: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c:\ficheros\datos.txt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c:\ficheros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c:\ficheros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c:\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Fichero datos.txt existe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Tamaño 0 bytes</w:t>
      </w:r>
    </w:p>
    <w:p w:rsidR="00A405FE" w:rsidRDefault="00A405FE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 2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 El siguiente programa muestra como eliminar un fichero y como cambiar el nombre de un fichero usando la clase File.</w:t>
      </w:r>
    </w:p>
    <w:p w:rsidR="00A405FE" w:rsidRPr="003869F4" w:rsidRDefault="00A405FE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import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java.io.File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import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java.util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.Scanner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public class File3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public static void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main(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String[]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args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    Scanner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sc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new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Scanner(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System.in);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nombre;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        //Eliminar un fichero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lastRenderedPageBreak/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("Introduce el nombre del fichero a eliminar: 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nombre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sc.nextLine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File f = new File(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nombre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if(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f.exists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f.getAbsolutePath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if(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f.delete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("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Fichero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eliminado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else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("No se ha podido eliminar");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else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("El fichero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f.getAbsolutePath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 + " no existe");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        //Cambiar el nombre de un fichero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nuevoNombre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("Introduce el nombre del fichero a renombrar: 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nombre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sc.nextLine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File f1 = new File(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nombre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if(f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1.exists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(f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1.getAbsolutePath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("Introduce nuevo nombre: ");</w:t>
      </w:r>
    </w:p>
    <w:p w:rsidR="003869F4" w:rsidRPr="0050744A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nuevoNombre = sc.nextLine();</w:t>
      </w:r>
    </w:p>
    <w:p w:rsidR="003869F4" w:rsidRPr="0050744A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File f2 = new File(nuevoNombre);</w:t>
      </w:r>
    </w:p>
    <w:p w:rsidR="003869F4" w:rsidRPr="0050744A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if(f1.renameTo(f2)){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("Se ha cambiado el nombre");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else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("No se ha podido cambiar el nombre");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else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("El fichero " + f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1.getAbsolutePath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 + " no existe");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}   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 3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 Programa que muestra el contenido de un directorio. En el ejemplo se muestra el contenido del directorio actual.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public static void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main(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String[]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args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    File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directorio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new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".");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val="en-GB" w:eastAsia="es-ES"/>
          <w14:ligatures w14:val="none"/>
        </w:rPr>
        <w:t>//</w:t>
      </w:r>
      <w:proofErr w:type="spellStart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val="en-GB" w:eastAsia="es-ES"/>
          <w14:ligatures w14:val="none"/>
        </w:rPr>
        <w:t>directorio</w:t>
      </w:r>
      <w:proofErr w:type="spellEnd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val="en-GB" w:eastAsia="es-ES"/>
          <w14:ligatures w14:val="none"/>
        </w:rPr>
        <w:t xml:space="preserve"> actual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String[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]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lista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directorio.list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    for (int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0;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&lt;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lista.length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;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++)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lista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[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]);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}</w:t>
      </w:r>
    </w:p>
    <w:p w:rsidR="00A405FE" w:rsidRDefault="00A405FE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 4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 El siguiente programa muestra la </w:t>
      </w: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diferencia entre </w:t>
      </w:r>
      <w:proofErr w:type="spellStart"/>
      <w:proofErr w:type="gramStart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getPath</w:t>
      </w:r>
      <w:proofErr w:type="spellEnd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), </w:t>
      </w:r>
      <w:proofErr w:type="spellStart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getAbsolutePath</w:t>
      </w:r>
      <w:proofErr w:type="spellEnd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() y </w:t>
      </w:r>
      <w:proofErr w:type="spellStart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getCanonicalPath</w:t>
      </w:r>
      <w:proofErr w:type="spellEnd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()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. Además usa el método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getProperty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) de la clase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para obtener el directorio de trabajo actual.</w:t>
      </w:r>
    </w:p>
    <w:p w:rsidR="00A405FE" w:rsidRPr="003869F4" w:rsidRDefault="00A405FE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fr-FR" w:eastAsia="es-ES"/>
          <w14:ligatures w14:val="none"/>
        </w:rPr>
        <w:t>import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fr-FR" w:eastAsia="es-ES"/>
          <w14:ligatures w14:val="none"/>
        </w:rPr>
        <w:t xml:space="preserve">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fr-FR" w:eastAsia="es-ES"/>
          <w14:ligatures w14:val="none"/>
        </w:rPr>
        <w:t>java.io.File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fr-FR"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fr-FR" w:eastAsia="es-ES"/>
          <w14:ligatures w14:val="none"/>
        </w:rPr>
        <w:t>import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fr-FR" w:eastAsia="es-ES"/>
          <w14:ligatures w14:val="none"/>
        </w:rPr>
        <w:t xml:space="preserve">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fr-FR" w:eastAsia="es-ES"/>
          <w14:ligatures w14:val="none"/>
        </w:rPr>
        <w:t>java.io.IOException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fr-FR"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public class File8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public static void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main(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String[]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args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) throws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IOException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File f = new File("../../datos.dat");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    String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dirActual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System.getProperty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("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user.dir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("Directorio actual   " +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dirActual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("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getPath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)           " +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f.getPath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lastRenderedPageBreak/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("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getAbsolutePath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)   " +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f.getAbsolutePath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("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getCanonicalPath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)  " +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f.getCanonicalPath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   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La salida de este programa es (según mi carpeta de trabajo):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Courier New" w:eastAsia="Times New Roman" w:hAnsi="Courier New" w:cs="Courier New"/>
          <w:color w:val="222222"/>
          <w:kern w:val="0"/>
          <w:sz w:val="18"/>
          <w:szCs w:val="18"/>
          <w:lang w:eastAsia="es-ES"/>
          <w14:ligatures w14:val="none"/>
        </w:rPr>
        <w:t>Directorio actual F:\curso\programación java\Ficheros\ejemplos\File8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869F4">
        <w:rPr>
          <w:rFonts w:ascii="Courier New" w:eastAsia="Times New Roman" w:hAnsi="Courier New" w:cs="Courier New"/>
          <w:color w:val="222222"/>
          <w:kern w:val="0"/>
          <w:sz w:val="18"/>
          <w:szCs w:val="18"/>
          <w:lang w:eastAsia="es-ES"/>
          <w14:ligatures w14:val="none"/>
        </w:rPr>
        <w:t>getPath</w:t>
      </w:r>
      <w:proofErr w:type="spellEnd"/>
      <w:r w:rsidRPr="003869F4">
        <w:rPr>
          <w:rFonts w:ascii="Courier New" w:eastAsia="Times New Roman" w:hAnsi="Courier New" w:cs="Courier New"/>
          <w:color w:val="222222"/>
          <w:kern w:val="0"/>
          <w:sz w:val="18"/>
          <w:szCs w:val="18"/>
          <w:lang w:eastAsia="es-ES"/>
          <w14:ligatures w14:val="none"/>
        </w:rPr>
        <w:t>(</w:t>
      </w:r>
      <w:proofErr w:type="gramEnd"/>
      <w:r w:rsidRPr="003869F4">
        <w:rPr>
          <w:rFonts w:ascii="Courier New" w:eastAsia="Times New Roman" w:hAnsi="Courier New" w:cs="Courier New"/>
          <w:color w:val="222222"/>
          <w:kern w:val="0"/>
          <w:sz w:val="18"/>
          <w:szCs w:val="18"/>
          <w:lang w:eastAsia="es-ES"/>
          <w14:ligatures w14:val="none"/>
        </w:rPr>
        <w:t>)         ..\..\datos.dat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869F4">
        <w:rPr>
          <w:rFonts w:ascii="Courier New" w:eastAsia="Times New Roman" w:hAnsi="Courier New" w:cs="Courier New"/>
          <w:color w:val="222222"/>
          <w:kern w:val="0"/>
          <w:sz w:val="18"/>
          <w:szCs w:val="18"/>
          <w:lang w:eastAsia="es-ES"/>
          <w14:ligatures w14:val="none"/>
        </w:rPr>
        <w:t>getAbsolutePath</w:t>
      </w:r>
      <w:proofErr w:type="spellEnd"/>
      <w:r w:rsidRPr="003869F4">
        <w:rPr>
          <w:rFonts w:ascii="Courier New" w:eastAsia="Times New Roman" w:hAnsi="Courier New" w:cs="Courier New"/>
          <w:color w:val="222222"/>
          <w:kern w:val="0"/>
          <w:sz w:val="18"/>
          <w:szCs w:val="18"/>
          <w:lang w:eastAsia="es-ES"/>
          <w14:ligatures w14:val="none"/>
        </w:rPr>
        <w:t>(</w:t>
      </w:r>
      <w:proofErr w:type="gramEnd"/>
      <w:r w:rsidRPr="003869F4">
        <w:rPr>
          <w:rFonts w:ascii="Courier New" w:eastAsia="Times New Roman" w:hAnsi="Courier New" w:cs="Courier New"/>
          <w:color w:val="222222"/>
          <w:kern w:val="0"/>
          <w:sz w:val="18"/>
          <w:szCs w:val="18"/>
          <w:lang w:eastAsia="es-ES"/>
          <w14:ligatures w14:val="none"/>
        </w:rPr>
        <w:t>) F:\curso\programación java\Ficheros\ejemplos\File8\..\..\datos.dat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869F4">
        <w:rPr>
          <w:rFonts w:ascii="Courier New" w:eastAsia="Times New Roman" w:hAnsi="Courier New" w:cs="Courier New"/>
          <w:color w:val="222222"/>
          <w:kern w:val="0"/>
          <w:sz w:val="18"/>
          <w:szCs w:val="18"/>
          <w:lang w:eastAsia="es-ES"/>
          <w14:ligatures w14:val="none"/>
        </w:rPr>
        <w:t>getCanonicalPath</w:t>
      </w:r>
      <w:proofErr w:type="spellEnd"/>
      <w:r w:rsidRPr="003869F4">
        <w:rPr>
          <w:rFonts w:ascii="Courier New" w:eastAsia="Times New Roman" w:hAnsi="Courier New" w:cs="Courier New"/>
          <w:color w:val="222222"/>
          <w:kern w:val="0"/>
          <w:sz w:val="18"/>
          <w:szCs w:val="18"/>
          <w:lang w:eastAsia="es-ES"/>
          <w14:ligatures w14:val="none"/>
        </w:rPr>
        <w:t>(</w:t>
      </w:r>
      <w:proofErr w:type="gramEnd"/>
      <w:r w:rsidRPr="003869F4">
        <w:rPr>
          <w:rFonts w:ascii="Courier New" w:eastAsia="Times New Roman" w:hAnsi="Courier New" w:cs="Courier New"/>
          <w:color w:val="222222"/>
          <w:kern w:val="0"/>
          <w:sz w:val="18"/>
          <w:szCs w:val="18"/>
          <w:lang w:eastAsia="es-ES"/>
          <w14:ligatures w14:val="none"/>
        </w:rPr>
        <w:t>)F:\curso\programación java\Ficheros\datos.dat</w:t>
      </w:r>
    </w:p>
    <w:p w:rsidR="00A405FE" w:rsidRDefault="00A405FE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</w:pPr>
    </w:p>
    <w:p w:rsid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 5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 El siguiente programa muestra el contenido del directorio raíz de la unidad actual de trabajo y de todos sus subdirectorios de forma recursiva. Para cada directorio se muestran primero los archivos y a continuación las carpetas que contienen de forma recursiva.</w:t>
      </w:r>
    </w:p>
    <w:p w:rsidR="00A405FE" w:rsidRPr="003869F4" w:rsidRDefault="00A405FE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import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java.io.File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public class File5 {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public static void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main(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String[]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args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recorrerDirectorios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"/");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50744A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</w:t>
      </w:r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public static void recorrerDirectorios(String ruta)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//Se crea un objeto file con la ruta del directorio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File directorio = new File(ruta);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//Se comprueba si la ruta existe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(!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directorio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.exists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("La ruta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directorio.getAbsolutePath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 + " no existe.");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//Se comprueba si es un directorio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(!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directorio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.isDirectory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("La ruta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directorio.getAbsolutePath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 + " no es un directorio");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return;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directorio.getAbsolutePath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//obtener todo el contenido del directorio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File[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] lista =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directorio.listFiles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//se recorre el directorio y se muestran primero los archivos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for (File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 :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lista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if(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s.isFile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("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Archivo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-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&gt;  "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+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s.getName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//se recorre de nuevo el directorio y se obtienen los subdirectorios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(File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 :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lista) {        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//Si es un directorio se vuelve a llamar al método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s.isDirectory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recorrerDirectorios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s.getAbsolutePath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}</w:t>
      </w:r>
    </w:p>
    <w:p w:rsidR="00A405FE" w:rsidRDefault="00A405FE" w:rsidP="003869F4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b/>
          <w:bCs/>
          <w:caps/>
          <w:color w:val="170B37"/>
          <w:kern w:val="0"/>
          <w:sz w:val="17"/>
          <w:szCs w:val="17"/>
          <w:lang w:eastAsia="es-ES"/>
          <w14:ligatures w14:val="none"/>
        </w:rPr>
      </w:pPr>
      <w:bookmarkStart w:id="1" w:name="Creación_de_un_filtro"/>
    </w:p>
    <w:p w:rsidR="00A405FE" w:rsidRDefault="00A405FE" w:rsidP="003869F4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b/>
          <w:bCs/>
          <w:caps/>
          <w:color w:val="170B37"/>
          <w:kern w:val="0"/>
          <w:sz w:val="17"/>
          <w:szCs w:val="17"/>
          <w:lang w:eastAsia="es-ES"/>
          <w14:ligatures w14:val="none"/>
        </w:rPr>
      </w:pPr>
    </w:p>
    <w:p w:rsidR="003869F4" w:rsidRPr="003869F4" w:rsidRDefault="00000000" w:rsidP="003869F4">
      <w:pPr>
        <w:shd w:val="clear" w:color="auto" w:fill="FFFFFF"/>
        <w:spacing w:after="240" w:line="240" w:lineRule="auto"/>
        <w:outlineLvl w:val="1"/>
        <w:rPr>
          <w:rFonts w:ascii="Verdana" w:eastAsia="Times New Roman" w:hAnsi="Verdana" w:cs="Times New Roman"/>
          <w:b/>
          <w:bCs/>
          <w:caps/>
          <w:color w:val="170B37"/>
          <w:kern w:val="0"/>
          <w:sz w:val="17"/>
          <w:szCs w:val="17"/>
          <w:lang w:eastAsia="es-ES"/>
          <w14:ligatures w14:val="none"/>
        </w:rPr>
      </w:pPr>
      <w:hyperlink r:id="rId5" w:history="1">
        <w:r w:rsidR="003869F4" w:rsidRPr="003869F4">
          <w:rPr>
            <w:rFonts w:ascii="Verdana" w:eastAsia="Times New Roman" w:hAnsi="Verdana" w:cs="Times New Roman"/>
            <w:b/>
            <w:bCs/>
            <w:caps/>
            <w:color w:val="000080"/>
            <w:kern w:val="0"/>
            <w:sz w:val="20"/>
            <w:szCs w:val="20"/>
            <w:lang w:eastAsia="es-ES"/>
            <w14:ligatures w14:val="none"/>
          </w:rPr>
          <w:t>CREACIÓN DE </w:t>
        </w:r>
      </w:hyperlink>
      <w:bookmarkEnd w:id="1"/>
      <w:r w:rsidR="003869F4" w:rsidRPr="003869F4">
        <w:rPr>
          <w:rFonts w:ascii="Verdana" w:eastAsia="Times New Roman" w:hAnsi="Verdana" w:cs="Times New Roman"/>
          <w:b/>
          <w:bCs/>
          <w:caps/>
          <w:color w:val="000080"/>
          <w:kern w:val="0"/>
          <w:sz w:val="20"/>
          <w:szCs w:val="20"/>
          <w:lang w:eastAsia="es-ES"/>
          <w14:ligatures w14:val="none"/>
        </w:rPr>
        <w:t>FILTROS</w:t>
      </w:r>
    </w:p>
    <w:p w:rsidR="003869F4" w:rsidRPr="003869F4" w:rsidRDefault="003869F4" w:rsidP="005074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Un filtro sirve para que el método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devuelva solo aquellos archivos o carpetas que cumplan una determinada condición. (que tengan una extensión determinada, contengan en su nombre una cadena determinada, empiecen por...,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etc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)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  <w:t xml:space="preserve">Un filtro es un objeto de una clase que implementa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 interface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</w:t>
      </w:r>
      <w:proofErr w:type="spellStart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FilenameFilter</w:t>
      </w:r>
      <w:proofErr w:type="spellEnd"/>
      <w:r w:rsidRPr="003869F4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:rsidR="003869F4" w:rsidRDefault="003869F4" w:rsidP="0050744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FilenameFilter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tiene un solo método llamado </w:t>
      </w:r>
      <w:proofErr w:type="spellStart"/>
      <w:r w:rsidRPr="003869F4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accept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 que devuelve un valor de tipo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boolean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</w:t>
      </w:r>
    </w:p>
    <w:p w:rsidR="00A405FE" w:rsidRPr="003869F4" w:rsidRDefault="00A405FE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public interface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FilenNameFilter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{</w:t>
      </w:r>
      <w:proofErr w:type="gramEnd"/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boolean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accept (File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, String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nombre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 método recibe el directorio donde se encuentra el archivo (objeto File) y el nombre del archivo (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).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Este método lo utiliza el método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de File para decidir si un archivo o directorio determinado se incluye o no en el array que devuelve. Si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accept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devuelve true se incluye y si devuelve false no se incluye. 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El método </w:t>
      </w:r>
      <w:proofErr w:type="spellStart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llama de </w:t>
      </w:r>
      <w:proofErr w:type="spellStart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form</w:t>
      </w:r>
      <w:proofErr w:type="spellEnd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automática al método </w:t>
      </w:r>
      <w:proofErr w:type="spellStart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accept</w:t>
      </w:r>
      <w:proofErr w:type="spellEnd"/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para cada uno de los archivos o directorios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 de creación y uso de un filtro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Vamos a crear un filtro para obtener todos los archivos que tiene una extensión determinada.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Como dijimos antes, un filtro es un objeto de una clase que implementa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 interface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FileNameFilter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, por lo tanto tenemos que crear esta clase.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La clase se llamará </w:t>
      </w:r>
      <w:r w:rsidRPr="003869F4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Filtro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 y debe implementar el método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accept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FilenameFilter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En este caso como queremos saber si un archivo tiene una determinada extensión el método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accept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lo podemos escribir utilizamos el método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endsWith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public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boolean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accept(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File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, String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nombre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nombre.endsWith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extension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Para entender mejor el método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accept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tenemos que ver la clase Filtro completa: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java.io.FilenameFilter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 xml:space="preserve">//Clase Filtro implementa </w:t>
      </w:r>
      <w:proofErr w:type="gramStart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el interface</w:t>
      </w:r>
      <w:proofErr w:type="gramEnd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FilenameFilter</w:t>
      </w:r>
      <w:proofErr w:type="spellEnd"/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public class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Filtro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implements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FilenameFilter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String extension;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Filtro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String extension) {</w:t>
      </w:r>
    </w:p>
    <w:p w:rsidR="003869F4" w:rsidRPr="0050744A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this.extension</w:t>
      </w:r>
      <w:proofErr w:type="spellEnd"/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extension;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50744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 xml:space="preserve">//implementación del método </w:t>
      </w:r>
      <w:proofErr w:type="spellStart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accept</w:t>
      </w:r>
      <w:proofErr w:type="spellEnd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del interface</w:t>
      </w:r>
      <w:proofErr w:type="gramEnd"/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@Override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public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boolean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accept(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File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ruta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, String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nombre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nombre.endsWith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extension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 programa que utiliza el filtro para mostrar archivos que tienen una extensión determinada, en este caso los que tienen la extensión .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pdf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puede ser este:</w:t>
      </w: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import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java.io.File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val="en-GB" w:eastAsia="es-ES"/>
          <w14:ligatures w14:val="none"/>
        </w:rPr>
        <w:t>//Clase Principal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public class File6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lastRenderedPageBreak/>
        <w:t xml:space="preserve">    public static void </w:t>
      </w:r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main(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String[]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args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File ruta = new File("/temas/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teoria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("Archivos .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pdf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en el directorio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ruta.getAbsolutePath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[</w:t>
      </w:r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] lista =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ruta.list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(new Filtro(".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pdf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")); </w:t>
      </w:r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 xml:space="preserve">//se crea el filtro y se le pasa a </w:t>
      </w:r>
      <w:proofErr w:type="spellStart"/>
      <w:r w:rsidRPr="003869F4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list</w:t>
      </w:r>
      <w:proofErr w:type="spellEnd"/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if (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lista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== null)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("Total: 0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archivos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");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} else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            for (int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= 0;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 &lt;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lista.length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;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++) {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lista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[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i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]);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    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System.out.println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 xml:space="preserve">("Total: " + </w:t>
      </w:r>
      <w:proofErr w:type="spellStart"/>
      <w:proofErr w:type="gram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lista.length</w:t>
      </w:r>
      <w:proofErr w:type="spellEnd"/>
      <w:proofErr w:type="gram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);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        </w:t>
      </w: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   }</w:t>
      </w:r>
    </w:p>
    <w:p w:rsidR="003869F4" w:rsidRPr="003869F4" w:rsidRDefault="003869F4" w:rsidP="003869F4">
      <w:pPr>
        <w:shd w:val="clear" w:color="auto" w:fill="F3F3F3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}</w:t>
      </w:r>
    </w:p>
    <w:p w:rsidR="00A405FE" w:rsidRDefault="00A405FE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3869F4" w:rsidRPr="003869F4" w:rsidRDefault="003869F4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Más información sobre </w:t>
      </w:r>
      <w:proofErr w:type="spellStart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FilenameFilter</w:t>
      </w:r>
      <w:proofErr w:type="spellEnd"/>
      <w:r w:rsidRPr="003869F4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en la API de Java:</w:t>
      </w:r>
    </w:p>
    <w:p w:rsidR="003869F4" w:rsidRPr="003869F4" w:rsidRDefault="00000000" w:rsidP="003869F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hyperlink r:id="rId6" w:history="1">
        <w:r w:rsidR="003869F4" w:rsidRPr="003869F4">
          <w:rPr>
            <w:rFonts w:ascii="Verdana" w:eastAsia="Times New Roman" w:hAnsi="Verdana" w:cs="Times New Roman"/>
            <w:color w:val="213ABB"/>
            <w:kern w:val="0"/>
            <w:sz w:val="20"/>
            <w:szCs w:val="20"/>
            <w:lang w:eastAsia="es-ES"/>
            <w14:ligatures w14:val="none"/>
          </w:rPr>
          <w:t>http://docs.oracle.com/javase/8/docs/api/java/io/FilenameFilter.html</w:t>
        </w:r>
      </w:hyperlink>
    </w:p>
    <w:p w:rsidR="00B76AC5" w:rsidRPr="003869F4" w:rsidRDefault="00B76AC5" w:rsidP="003869F4"/>
    <w:sectPr w:rsidR="00B76AC5" w:rsidRPr="00386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F4"/>
    <w:rsid w:val="003869F4"/>
    <w:rsid w:val="00500A7B"/>
    <w:rsid w:val="0050744A"/>
    <w:rsid w:val="00A405FE"/>
    <w:rsid w:val="00B76AC5"/>
    <w:rsid w:val="00E8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F2CF4-7D16-4887-B2DA-F3E35347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869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38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869F4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869F4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69F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869F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3869F4"/>
    <w:rPr>
      <w:i/>
      <w:iCs/>
    </w:rPr>
  </w:style>
  <w:style w:type="paragraph" w:styleId="Prrafodelista">
    <w:name w:val="List Paragraph"/>
    <w:basedOn w:val="Normal"/>
    <w:uiPriority w:val="34"/>
    <w:qFormat/>
    <w:rsid w:val="00500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9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5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5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0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5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3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8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8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7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4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0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6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0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2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1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1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8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6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5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8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9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9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3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0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1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1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04">
              <w:marLeft w:val="0"/>
              <w:marRight w:val="-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66">
              <w:marLeft w:val="0"/>
              <w:marRight w:val="-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339">
              <w:marLeft w:val="0"/>
              <w:marRight w:val="-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19">
              <w:marLeft w:val="0"/>
              <w:marRight w:val="-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8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1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3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docs/api/java/io/FilenameFilter.html" TargetMode="External"/><Relationship Id="rId5" Type="http://schemas.openxmlformats.org/officeDocument/2006/relationships/hyperlink" Target="https://www.blogger.com/null" TargetMode="External"/><Relationship Id="rId4" Type="http://schemas.openxmlformats.org/officeDocument/2006/relationships/hyperlink" Target="http://docs.oracle.com/javase/8/docs/api/java/io/Fi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2522</Words>
  <Characters>13876</Characters>
  <Application>Microsoft Office Word</Application>
  <DocSecurity>0</DocSecurity>
  <Lines>115</Lines>
  <Paragraphs>32</Paragraphs>
  <ScaleCrop>false</ScaleCrop>
  <Company/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5</cp:revision>
  <dcterms:created xsi:type="dcterms:W3CDTF">2024-04-06T19:50:00Z</dcterms:created>
  <dcterms:modified xsi:type="dcterms:W3CDTF">2024-04-09T11:29:00Z</dcterms:modified>
</cp:coreProperties>
</file>
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8EC" w14:textId="289B4E9F" w:rsidR="006748FC" w:rsidRDefault="00CC2A5C">
      <w:pPr>
        <w:rPr>
          <w:rFonts w:ascii="Verdana" w:hAnsi="Verdana"/>
          <w:b/>
          <w:bCs/>
          <w:color w:val="0000FF"/>
          <w:sz w:val="20"/>
          <w:szCs w:val="20"/>
          <w:shd w:val="clear" w:color="auto" w:fill="F3F3F3"/>
        </w:rPr>
      </w:pPr>
      <w:r>
        <w:rPr>
          <w:rFonts w:ascii="Verdana" w:hAnsi="Verdana"/>
          <w:b/>
          <w:bCs/>
          <w:color w:val="0000FF"/>
          <w:sz w:val="20"/>
          <w:szCs w:val="20"/>
          <w:shd w:val="clear" w:color="auto" w:fill="F3F3F3"/>
        </w:rPr>
        <w:t xml:space="preserve"> El paquete </w:t>
      </w:r>
      <w:proofErr w:type="spellStart"/>
      <w:proofErr w:type="gram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3F3F3"/>
        </w:rPr>
        <w:t>java.lang</w:t>
      </w:r>
      <w:proofErr w:type="spellEnd"/>
      <w:proofErr w:type="gramEnd"/>
    </w:p>
    <w:p w14:paraId="2297600E" w14:textId="77777777" w:rsidR="00CC2A5C" w:rsidRDefault="00CC2A5C">
      <w:pPr>
        <w:rPr>
          <w:rFonts w:ascii="Verdana" w:hAnsi="Verdana"/>
          <w:b/>
          <w:bCs/>
          <w:color w:val="0000FF"/>
          <w:sz w:val="20"/>
          <w:szCs w:val="20"/>
          <w:shd w:val="clear" w:color="auto" w:fill="F3F3F3"/>
        </w:rPr>
      </w:pPr>
    </w:p>
    <w:p w14:paraId="1E3944D6" w14:textId="77777777" w:rsidR="00CC2A5C" w:rsidRPr="00CC2A5C" w:rsidRDefault="00CC2A5C" w:rsidP="00CC2A5C">
      <w:pPr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  <w:t xml:space="preserve">Clase </w:t>
      </w:r>
      <w:proofErr w:type="spellStart"/>
      <w:r w:rsidRPr="00CC2A5C"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  <w:t>String</w:t>
      </w:r>
      <w:proofErr w:type="spellEnd"/>
    </w:p>
    <w:p w14:paraId="16129578" w14:textId="32E90FF5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61FCDA42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Un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en Java representa una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cadena de caracteres no modificable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.</w:t>
      </w:r>
    </w:p>
    <w:p w14:paraId="3C4E02A0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Todos los literales de la forma "</w:t>
      </w:r>
      <w:r w:rsidRPr="00CC2A5C">
        <w:rPr>
          <w:rFonts w:ascii="Verdana" w:eastAsia="Times New Roman" w:hAnsi="Verdana" w:cs="Times New Roman"/>
          <w:i/>
          <w:iCs/>
          <w:kern w:val="0"/>
          <w:sz w:val="20"/>
          <w:szCs w:val="20"/>
          <w:lang w:eastAsia="es-ES"/>
          <w14:ligatures w14:val="none"/>
        </w:rPr>
        <w:t>cualquier texto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", es decir, literales entre comillas dobles, que aparecen en un programa java se implementan como objetos de 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.</w:t>
      </w:r>
    </w:p>
    <w:p w14:paraId="0F7C1FB7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7C77624" w14:textId="77777777" w:rsidR="00CC2A5C" w:rsidRPr="00CC2A5C" w:rsidRDefault="00CC2A5C" w:rsidP="00CC2A5C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CREAR UN STRING</w:t>
      </w:r>
    </w:p>
    <w:p w14:paraId="5A0BF787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Se puede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crear un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de varias formas, entre ellas:</w:t>
      </w:r>
    </w:p>
    <w:p w14:paraId="5C00884B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823D594" w14:textId="77777777" w:rsidR="00CC2A5C" w:rsidRPr="00CC2A5C" w:rsidRDefault="00CC2A5C" w:rsidP="00CC2A5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-</w:t>
      </w:r>
      <w:r w:rsidRPr="00CC2A5C">
        <w:rPr>
          <w:rFonts w:ascii="Times New Roman" w:eastAsia="Times New Roman" w:hAnsi="Times New Roman" w:cs="Times New Roman"/>
          <w:kern w:val="0"/>
          <w:sz w:val="14"/>
          <w:szCs w:val="14"/>
          <w:lang w:eastAsia="es-ES"/>
          <w14:ligatures w14:val="none"/>
        </w:rPr>
        <w:t>         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Utilizando una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cadena de caracteres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entre comillas:</w:t>
      </w:r>
    </w:p>
    <w:p w14:paraId="31C558F2" w14:textId="77777777" w:rsid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s1 =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abcdef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;   </w:t>
      </w:r>
    </w:p>
    <w:p w14:paraId="1F7A7BC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F20F02" w14:textId="38EA4AFE" w:rsidR="00CC2A5C" w:rsidRDefault="00CC2A5C" w:rsidP="00CC2A5C">
      <w:pPr>
        <w:spacing w:after="0" w:line="240" w:lineRule="auto"/>
        <w:ind w:hanging="360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-</w:t>
      </w:r>
      <w:r w:rsidRPr="00CC2A5C">
        <w:rPr>
          <w:rFonts w:ascii="Times New Roman" w:eastAsia="Times New Roman" w:hAnsi="Times New Roman" w:cs="Times New Roman"/>
          <w:kern w:val="0"/>
          <w:sz w:val="14"/>
          <w:szCs w:val="14"/>
          <w:lang w:eastAsia="es-ES"/>
          <w14:ligatures w14:val="none"/>
        </w:rPr>
        <w:t>         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val="es-ES_tradnl" w:eastAsia="es-ES"/>
          <w14:ligatures w14:val="none"/>
        </w:rPr>
        <w:t>Utilizando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operador de concatenación </w:t>
      </w:r>
      <w:r w:rsidRPr="00CC2A5C">
        <w:rPr>
          <w:rFonts w:ascii="Verdana" w:eastAsia="Times New Roman" w:hAnsi="Verdana" w:cs="Times New Roman"/>
          <w:b/>
          <w:bCs/>
          <w:i/>
          <w:iCs/>
          <w:color w:val="000080"/>
          <w:kern w:val="0"/>
          <w:sz w:val="20"/>
          <w:szCs w:val="20"/>
          <w:lang w:eastAsia="es-ES"/>
          <w14:ligatures w14:val="none"/>
        </w:rPr>
        <w:t>+</w:t>
      </w:r>
      <w:r>
        <w:rPr>
          <w:rFonts w:ascii="Verdana" w:eastAsia="Times New Roman" w:hAnsi="Verdana" w:cs="Times New Roman"/>
          <w:b/>
          <w:bCs/>
          <w:i/>
          <w:i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con dos o más objetos 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:</w:t>
      </w:r>
    </w:p>
    <w:p w14:paraId="6A46E1AE" w14:textId="77777777" w:rsidR="00CC2A5C" w:rsidRPr="00CC2A5C" w:rsidRDefault="00CC2A5C" w:rsidP="00CC2A5C">
      <w:pPr>
        <w:spacing w:after="0" w:line="240" w:lineRule="auto"/>
        <w:ind w:hanging="360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3336AA6D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s2 = s1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ghij</w:t>
      </w:r>
      <w:proofErr w:type="spellEnd"/>
      <w:proofErr w:type="gram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;   </w:t>
      </w:r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//s2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contiene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"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abcdefghij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</w:p>
    <w:p w14:paraId="6574D743" w14:textId="77777777" w:rsid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s3 = s1 + s2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klm</w:t>
      </w:r>
      <w:proofErr w:type="spellEnd"/>
      <w:proofErr w:type="gram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;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/</w:t>
      </w:r>
      <w:proofErr w:type="gram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/s3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contiene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"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abcdefabcdefghijklm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</w:p>
    <w:p w14:paraId="5334E440" w14:textId="3C4CB2D1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</w:t>
      </w:r>
    </w:p>
    <w:p w14:paraId="2F253E1F" w14:textId="3AF8CC7C" w:rsidR="00CC2A5C" w:rsidRPr="00CC2A5C" w:rsidRDefault="00CC2A5C" w:rsidP="00CC2A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Además, la clase 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proporciona varios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constructores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, entre ellos: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5560"/>
      </w:tblGrid>
      <w:tr w:rsidR="00CC2A5C" w:rsidRPr="00CC2A5C" w14:paraId="331D6A31" w14:textId="77777777" w:rsidTr="00CC2A5C">
        <w:tc>
          <w:tcPr>
            <w:tcW w:w="3168" w:type="dxa"/>
            <w:tcBorders>
              <w:top w:val="single" w:sz="8" w:space="0" w:color="808000"/>
              <w:left w:val="single" w:sz="8" w:space="0" w:color="808000"/>
              <w:bottom w:val="single" w:sz="8" w:space="0" w:color="808000"/>
              <w:right w:val="single" w:sz="8" w:space="0" w:color="8080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D010E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CONSTRUCTOR</w:t>
            </w:r>
          </w:p>
        </w:tc>
        <w:tc>
          <w:tcPr>
            <w:tcW w:w="6610" w:type="dxa"/>
            <w:tcBorders>
              <w:top w:val="single" w:sz="8" w:space="0" w:color="808000"/>
              <w:left w:val="single" w:sz="8" w:space="0" w:color="808000"/>
              <w:bottom w:val="single" w:sz="8" w:space="0" w:color="808000"/>
              <w:right w:val="single" w:sz="8" w:space="0" w:color="8080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4F1A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CC2A5C" w:rsidRPr="00CC2A5C" w14:paraId="7B0624B0" w14:textId="77777777" w:rsidTr="00CC2A5C">
        <w:tc>
          <w:tcPr>
            <w:tcW w:w="3168" w:type="dxa"/>
            <w:tcBorders>
              <w:top w:val="nil"/>
              <w:left w:val="single" w:sz="8" w:space="0" w:color="808000"/>
              <w:bottom w:val="single" w:sz="8" w:space="0" w:color="8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FBA2A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)</w:t>
            </w:r>
          </w:p>
        </w:tc>
        <w:tc>
          <w:tcPr>
            <w:tcW w:w="6610" w:type="dxa"/>
            <w:tcBorders>
              <w:top w:val="single" w:sz="8" w:space="0" w:color="808000"/>
              <w:left w:val="single" w:sz="8" w:space="0" w:color="808000"/>
              <w:bottom w:val="single" w:sz="8" w:space="0" w:color="808000"/>
              <w:right w:val="single" w:sz="8" w:space="0" w:color="8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80FF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Constructor por defecto. El nuevo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 toma el valor ""</w:t>
            </w:r>
          </w:p>
          <w:p w14:paraId="1102A921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String s = new </w:t>
            </w:r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String(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);   </w:t>
            </w:r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//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crea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el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string s 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vacío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.  </w:t>
            </w:r>
          </w:p>
          <w:p w14:paraId="2E1F1F72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Equivale a:  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s = "";</w:t>
            </w:r>
          </w:p>
        </w:tc>
      </w:tr>
      <w:tr w:rsidR="00CC2A5C" w:rsidRPr="00CC2A5C" w14:paraId="20FCBC02" w14:textId="77777777" w:rsidTr="00CC2A5C">
        <w:tc>
          <w:tcPr>
            <w:tcW w:w="3168" w:type="dxa"/>
            <w:tcBorders>
              <w:top w:val="nil"/>
              <w:left w:val="single" w:sz="8" w:space="0" w:color="808000"/>
              <w:bottom w:val="single" w:sz="8" w:space="0" w:color="8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A70B2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 xml:space="preserve"> s )</w:t>
            </w:r>
          </w:p>
        </w:tc>
        <w:tc>
          <w:tcPr>
            <w:tcW w:w="6610" w:type="dxa"/>
            <w:tcBorders>
              <w:top w:val="single" w:sz="8" w:space="0" w:color="808000"/>
              <w:left w:val="single" w:sz="8" w:space="0" w:color="808000"/>
              <w:bottom w:val="single" w:sz="8" w:space="0" w:color="808000"/>
              <w:right w:val="single" w:sz="8" w:space="0" w:color="8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20C6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Crea un nuevo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, copiando el que recibe como parámetro.</w:t>
            </w:r>
          </w:p>
          <w:p w14:paraId="37302A0A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String s = "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hola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";</w:t>
            </w:r>
          </w:p>
          <w:p w14:paraId="4DC9A0DE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String s1 = new String(s);  </w:t>
            </w:r>
          </w:p>
          <w:p w14:paraId="4B2D3951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eastAsia="es-ES"/>
                <w14:ligatures w14:val="none"/>
              </w:rPr>
              <w:t xml:space="preserve">//crea el 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eastAsia="es-ES"/>
                <w14:ligatures w14:val="none"/>
              </w:rPr>
              <w:t xml:space="preserve"> s1 y le copia el contenido de s</w:t>
            </w:r>
          </w:p>
        </w:tc>
      </w:tr>
      <w:tr w:rsidR="00CC2A5C" w:rsidRPr="00CC2A5C" w14:paraId="033544F8" w14:textId="77777777" w:rsidTr="00CC2A5C">
        <w:tc>
          <w:tcPr>
            <w:tcW w:w="3168" w:type="dxa"/>
            <w:tcBorders>
              <w:top w:val="nil"/>
              <w:left w:val="single" w:sz="8" w:space="0" w:color="808000"/>
              <w:bottom w:val="single" w:sz="8" w:space="0" w:color="8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55B91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 xml:space="preserve">(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char</w:t>
            </w:r>
            <w:proofErr w:type="spellEnd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[] v )  </w:t>
            </w:r>
          </w:p>
        </w:tc>
        <w:tc>
          <w:tcPr>
            <w:tcW w:w="6610" w:type="dxa"/>
            <w:tcBorders>
              <w:top w:val="single" w:sz="8" w:space="0" w:color="808000"/>
              <w:left w:val="single" w:sz="8" w:space="0" w:color="808000"/>
              <w:bottom w:val="single" w:sz="8" w:space="0" w:color="808000"/>
              <w:right w:val="single" w:sz="8" w:space="0" w:color="8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7E0E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Crea un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le asigna como valor los caracteres contenidos en el array recibido como parámetro.</w:t>
            </w:r>
          </w:p>
          <w:p w14:paraId="312E914A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char [] a = {'a', 'b', 'c', 'd', 'e'};</w:t>
            </w:r>
          </w:p>
          <w:p w14:paraId="6288922E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String s = new String(a);  </w:t>
            </w:r>
          </w:p>
          <w:p w14:paraId="2C5CE7CC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//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crea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String s con 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valor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"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abcde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"</w:t>
            </w:r>
          </w:p>
        </w:tc>
      </w:tr>
      <w:tr w:rsidR="00CC2A5C" w:rsidRPr="00CC2A5C" w14:paraId="2243690C" w14:textId="77777777" w:rsidTr="00CC2A5C">
        <w:tc>
          <w:tcPr>
            <w:tcW w:w="3168" w:type="dxa"/>
            <w:tcBorders>
              <w:top w:val="nil"/>
              <w:left w:val="single" w:sz="8" w:space="0" w:color="808000"/>
              <w:bottom w:val="single" w:sz="8" w:space="0" w:color="8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398FD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val="en-GB" w:eastAsia="es-ES"/>
                <w14:ligatures w14:val="none"/>
              </w:rPr>
              <w:t>String( char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[] v , int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val="en-GB" w:eastAsia="es-ES"/>
                <w14:ligatures w14:val="none"/>
              </w:rPr>
              <w:t>pos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8"/>
                <w:szCs w:val="18"/>
                <w:lang w:val="en-GB" w:eastAsia="es-ES"/>
                <w14:ligatures w14:val="none"/>
              </w:rPr>
              <w:t>, int n)</w:t>
            </w:r>
          </w:p>
        </w:tc>
        <w:tc>
          <w:tcPr>
            <w:tcW w:w="6610" w:type="dxa"/>
            <w:tcBorders>
              <w:top w:val="single" w:sz="8" w:space="0" w:color="808000"/>
              <w:left w:val="single" w:sz="8" w:space="0" w:color="808000"/>
              <w:bottom w:val="single" w:sz="8" w:space="0" w:color="808000"/>
              <w:right w:val="single" w:sz="8" w:space="0" w:color="8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0F2E8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Crea un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le asigna como valor los n caracteres contenidos en el array recibido como parámetro, a partir de la posición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pos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08E3ACB0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char [] a = {'a', 'b', 'c', 'd', 'e'};</w:t>
            </w:r>
          </w:p>
          <w:p w14:paraId="21649FE6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String s = new </w:t>
            </w:r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String(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a, 1, 3);</w:t>
            </w:r>
          </w:p>
          <w:p w14:paraId="2C570ABB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//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crea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String s con 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valor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 "</w:t>
            </w:r>
            <w:proofErr w:type="spellStart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bcd</w:t>
            </w:r>
            <w:proofErr w:type="spellEnd"/>
            <w:r w:rsidRPr="00CC2A5C">
              <w:rPr>
                <w:rFonts w:ascii="Verdana" w:eastAsia="Times New Roman" w:hAnsi="Verdana" w:cs="Times New Roman"/>
                <w:color w:val="000080"/>
                <w:kern w:val="0"/>
                <w:sz w:val="24"/>
                <w:szCs w:val="24"/>
                <w:lang w:val="en-GB" w:eastAsia="es-ES"/>
                <w14:ligatures w14:val="none"/>
              </w:rPr>
              <w:t>";</w:t>
            </w:r>
          </w:p>
        </w:tc>
      </w:tr>
    </w:tbl>
    <w:p w14:paraId="0F21C548" w14:textId="77777777" w:rsidR="00CC2A5C" w:rsidRPr="00CC2A5C" w:rsidRDefault="00CC2A5C" w:rsidP="00CC2A5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D9A1F6B" w14:textId="77777777" w:rsidR="00CC2A5C" w:rsidRPr="00CC2A5C" w:rsidRDefault="00CC2A5C" w:rsidP="00CC2A5C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lastRenderedPageBreak/>
        <w:br/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MÉTODOS DE LA CLASE STRING</w:t>
      </w:r>
    </w:p>
    <w:p w14:paraId="3CB4118E" w14:textId="77777777" w:rsidR="00CC2A5C" w:rsidRPr="00CC2A5C" w:rsidRDefault="00CC2A5C" w:rsidP="00CC2A5C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proporciona métodos para el tratamiento de las cadenas de caracteres: acceso a caracteres individuales, buscar y extraer una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subcadena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, copiar cadenas, convertir cadenas a mayúsculas o minúsculas, etc.</w:t>
      </w: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4"/>
        <w:gridCol w:w="4690"/>
      </w:tblGrid>
      <w:tr w:rsidR="00CC2A5C" w:rsidRPr="00CC2A5C" w14:paraId="68F9E19C" w14:textId="77777777" w:rsidTr="00CC2A5C">
        <w:tc>
          <w:tcPr>
            <w:tcW w:w="3206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24B93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A422F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CC2A5C" w:rsidRPr="00CC2A5C" w14:paraId="42CEAD78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0406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length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38AB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longitud de la cadena</w:t>
            </w:r>
          </w:p>
        </w:tc>
      </w:tr>
      <w:tr w:rsidR="00CC2A5C" w:rsidRPr="00CC2A5C" w14:paraId="07D4F2A9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BB06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indexOf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(‘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caracter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’)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9445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posición de la primera aparición de </w:t>
            </w:r>
            <w:r w:rsidRPr="00CC2A5C">
              <w:rPr>
                <w:rFonts w:ascii="Verdana" w:eastAsia="Times New Roman" w:hAnsi="Verdana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carácter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 dentro del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. Devuelve -1 si no lo encuentra.</w:t>
            </w:r>
          </w:p>
        </w:tc>
      </w:tr>
      <w:tr w:rsidR="00CC2A5C" w:rsidRPr="00CC2A5C" w14:paraId="34F1DE0D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DFDD6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lastIndexOf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(‘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caracter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’)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FB650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posición de la última aparición de </w:t>
            </w:r>
            <w:r w:rsidRPr="00CC2A5C">
              <w:rPr>
                <w:rFonts w:ascii="Verdana" w:eastAsia="Times New Roman" w:hAnsi="Verdana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carácter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 dentro del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. Devuelve -1 si no lo encuentra.</w:t>
            </w:r>
          </w:p>
        </w:tc>
      </w:tr>
      <w:tr w:rsidR="00CC2A5C" w:rsidRPr="00CC2A5C" w14:paraId="26B4EE45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5B09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charAt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(n)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3897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el carácter que está en la posición n</w:t>
            </w:r>
          </w:p>
        </w:tc>
      </w:tr>
      <w:tr w:rsidR="00CC2A5C" w:rsidRPr="00CC2A5C" w14:paraId="1AB9B3B3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98BF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substring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(n</w:t>
            </w:r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1,n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2)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9C65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Devuelve la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subcadena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desde la posición n1 hasta n2 - 1</w:t>
            </w:r>
          </w:p>
        </w:tc>
      </w:tr>
      <w:tr w:rsidR="00CC2A5C" w:rsidRPr="00CC2A5C" w14:paraId="1AFA7479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87CF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toUpperCase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E95C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cadena convertida a mayúsculas</w:t>
            </w:r>
          </w:p>
        </w:tc>
      </w:tr>
      <w:tr w:rsidR="00CC2A5C" w:rsidRPr="00CC2A5C" w14:paraId="20E53E6F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F7CA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toLowerCase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ABD8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cadena convertida a minúsculas</w:t>
            </w:r>
          </w:p>
        </w:tc>
      </w:tr>
      <w:tr w:rsidR="00CC2A5C" w:rsidRPr="00CC2A5C" w14:paraId="0A02A4D4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8EE4F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equals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otroString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1934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Compara dos cadenas y devuelve true si son iguales</w:t>
            </w:r>
          </w:p>
        </w:tc>
      </w:tr>
      <w:tr w:rsidR="00CC2A5C" w:rsidRPr="00CC2A5C" w14:paraId="6A4A8BAE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A10B1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equalsIgnoreCase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otroString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F0834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Igual que </w:t>
            </w: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equals</w:t>
            </w:r>
            <w:proofErr w:type="spellEnd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pero sin considerar mayúsculas y minúsculas</w:t>
            </w:r>
          </w:p>
        </w:tc>
      </w:tr>
      <w:tr w:rsidR="00CC2A5C" w:rsidRPr="00CC2A5C" w14:paraId="3B88B06A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756A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compareTo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OtroString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503A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Devuelve 0 si las dos cadenas son iguales. &lt;0 si la primera es alfabéticamente menor que la segunda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ó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&gt;0 si la primera es alfabéticamente mayor que la segunda.</w:t>
            </w:r>
          </w:p>
        </w:tc>
      </w:tr>
      <w:tr w:rsidR="00CC2A5C" w:rsidRPr="00CC2A5C" w14:paraId="62040820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4A95B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16"/>
                <w:szCs w:val="16"/>
                <w:lang w:eastAsia="es-ES"/>
                <w14:ligatures w14:val="none"/>
              </w:rPr>
              <w:t>compareToIgnoreCase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6"/>
                <w:szCs w:val="16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16"/>
                <w:szCs w:val="16"/>
                <w:lang w:eastAsia="es-ES"/>
                <w14:ligatures w14:val="none"/>
              </w:rPr>
              <w:t>OtroString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16"/>
                <w:szCs w:val="16"/>
                <w:lang w:eastAsia="es-ES"/>
                <w14:ligatures w14:val="none"/>
              </w:rPr>
              <w:t>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1A92E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Igual que </w:t>
            </w: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compareTo</w:t>
            </w:r>
            <w:proofErr w:type="spellEnd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pero sin considerar mayúsculas y minúsculas.</w:t>
            </w:r>
          </w:p>
        </w:tc>
      </w:tr>
      <w:tr w:rsidR="00CC2A5C" w:rsidRPr="00CC2A5C" w14:paraId="2E246B25" w14:textId="77777777" w:rsidTr="00CC2A5C">
        <w:tc>
          <w:tcPr>
            <w:tcW w:w="3206" w:type="dxa"/>
            <w:tcBorders>
              <w:top w:val="nil"/>
              <w:left w:val="single" w:sz="8" w:space="0" w:color="008000"/>
              <w:bottom w:val="single" w:sz="8" w:space="0" w:color="008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8993A" w14:textId="77777777" w:rsidR="00CC2A5C" w:rsidRPr="00CC2A5C" w:rsidRDefault="00CC2A5C" w:rsidP="00CC2A5C">
            <w:pPr>
              <w:spacing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valueOf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(N)</w:t>
            </w:r>
          </w:p>
        </w:tc>
        <w:tc>
          <w:tcPr>
            <w:tcW w:w="664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2B98" w14:textId="77777777" w:rsidR="00CC2A5C" w:rsidRPr="00CC2A5C" w:rsidRDefault="00CC2A5C" w:rsidP="00CC2A5C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Convierte el valor N a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. N puede ser de cualquier tipo.</w:t>
            </w:r>
          </w:p>
        </w:tc>
      </w:tr>
    </w:tbl>
    <w:p w14:paraId="462F26E9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9F48287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Los puedes consultar todos en la API de Java:</w:t>
      </w:r>
    </w:p>
    <w:p w14:paraId="54402C44" w14:textId="77777777" w:rsidR="00CC2A5C" w:rsidRPr="00CC2A5C" w:rsidRDefault="00000000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hyperlink r:id="rId7" w:history="1">
        <w:r w:rsidR="00CC2A5C" w:rsidRPr="00CC2A5C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u w:val="single"/>
            <w:lang w:eastAsia="es-ES"/>
            <w14:ligatures w14:val="none"/>
          </w:rPr>
          <w:t>http://docs.oracle.com/javase/10/docs/api/index.html?java/lang/String.html</w:t>
        </w:r>
      </w:hyperlink>
    </w:p>
    <w:p w14:paraId="3CEF0186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381A3CD5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Debemos recordar que:</w:t>
      </w:r>
    </w:p>
    <w:p w14:paraId="619C9856" w14:textId="77777777" w:rsidR="00CC2A5C" w:rsidRPr="00CC2A5C" w:rsidRDefault="00CC2A5C" w:rsidP="00CC2A5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8"/>
          <w:szCs w:val="28"/>
          <w:lang w:eastAsia="es-ES"/>
          <w14:ligatures w14:val="none"/>
        </w:rPr>
        <w:t xml:space="preserve">Los objetos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8"/>
          <w:szCs w:val="28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8"/>
          <w:szCs w:val="28"/>
          <w:lang w:eastAsia="es-ES"/>
          <w14:ligatures w14:val="none"/>
        </w:rPr>
        <w:t xml:space="preserve"> no son modificables</w:t>
      </w:r>
      <w:r w:rsidRPr="00CC2A5C">
        <w:rPr>
          <w:rFonts w:ascii="Verdana" w:eastAsia="Times New Roman" w:hAnsi="Verdana" w:cs="Times New Roman"/>
          <w:kern w:val="0"/>
          <w:sz w:val="28"/>
          <w:szCs w:val="28"/>
          <w:lang w:eastAsia="es-ES"/>
          <w14:ligatures w14:val="none"/>
        </w:rPr>
        <w:t>.</w:t>
      </w:r>
    </w:p>
    <w:p w14:paraId="4F8CF6BB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lastRenderedPageBreak/>
        <w:t xml:space="preserve">Por lo tanto, los métodos que actúan sobre un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con la intención de modificarlo lo que hacen es crear un nuevo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a partir del original y devolverlo modificado.</w:t>
      </w:r>
    </w:p>
    <w:p w14:paraId="6DE23574" w14:textId="5DBC74B0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Por ejemplo: Una operación como convertir a mayúsculas o minúsculas un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no lo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odificará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, sino que creará y devolverá un nuevo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con el resultado de la operación.</w:t>
      </w:r>
    </w:p>
    <w:p w14:paraId="1A2994F6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 =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abc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;            </w:t>
      </w:r>
    </w:p>
    <w:p w14:paraId="4844518C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7FF939D4" w14:textId="1C2C93DC" w:rsidR="00CC2A5C" w:rsidRPr="00CC2A5C" w:rsidRDefault="00CC2A5C" w:rsidP="00CC2A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AE2A0C2" wp14:editId="1147AF4C">
            <wp:extent cx="3012440" cy="476250"/>
            <wp:effectExtent l="0" t="0" r="0" b="0"/>
            <wp:docPr id="15686501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0132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6F48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</w:p>
    <w:p w14:paraId="1EB5DAF9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s =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s.toUpperCase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();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//convertir a mayúsculas el contenido del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      </w:t>
      </w:r>
    </w:p>
    <w:p w14:paraId="419E56AD" w14:textId="6D2E9444" w:rsidR="00CC2A5C" w:rsidRPr="00CC2A5C" w:rsidRDefault="00CC2A5C" w:rsidP="00CC2A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33E23EB" wp14:editId="21D55C6E">
            <wp:extent cx="3012440" cy="1206500"/>
            <wp:effectExtent l="0" t="0" r="0" b="0"/>
            <wp:docPr id="20051278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782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0AFA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4F621ABF" w14:textId="77777777" w:rsidR="00CC2A5C" w:rsidRPr="00CC2A5C" w:rsidRDefault="00CC2A5C" w:rsidP="00CC2A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recolector de basura</w:t>
      </w: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es el encargado de eliminar de forma automática los objetos a los que ya no hace referencia ninguna variable.</w:t>
      </w:r>
    </w:p>
    <w:p w14:paraId="01A8EA08" w14:textId="77777777" w:rsidR="00CC2A5C" w:rsidRPr="00CC2A5C" w:rsidRDefault="00CC2A5C" w:rsidP="00CC2A5C">
      <w:pPr>
        <w:spacing w:after="0" w:line="240" w:lineRule="auto"/>
        <w:rPr>
          <w:ins w:id="0" w:author="Unknown"/>
          <w:rFonts w:ascii="Verdana" w:eastAsia="Times New Roman" w:hAnsi="Verdana" w:cs="Times New Roman"/>
          <w:color w:val="222222"/>
          <w:kern w:val="0"/>
          <w:sz w:val="20"/>
          <w:szCs w:val="20"/>
          <w:shd w:val="clear" w:color="auto" w:fill="FFFFFF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</w:p>
    <w:p w14:paraId="4826E3D0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6FE712B" w14:textId="77777777" w:rsidR="00CC2A5C" w:rsidRPr="00CC2A5C" w:rsidRDefault="00CC2A5C" w:rsidP="00CC2A5C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EL OPERADOR DE CONCATENACIÓN +</w:t>
      </w:r>
    </w:p>
    <w:p w14:paraId="3A482BF4" w14:textId="77777777" w:rsidR="00CC2A5C" w:rsidRPr="00CC2A5C" w:rsidRDefault="00CC2A5C" w:rsidP="00CC2A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La clase proporciona el operador + (concatenación) para unir dos o más </w:t>
      </w:r>
      <w:proofErr w:type="spellStart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14:paraId="7DCB055B" w14:textId="77777777" w:rsidR="00CC2A5C" w:rsidRDefault="00CC2A5C" w:rsidP="00CC2A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El resultado de aplicar este operador es un nuevo </w:t>
      </w:r>
      <w:proofErr w:type="spellStart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concatenación de los otros.</w:t>
      </w:r>
    </w:p>
    <w:p w14:paraId="1442E4D7" w14:textId="77777777" w:rsidR="00CC2A5C" w:rsidRPr="00CC2A5C" w:rsidRDefault="00CC2A5C" w:rsidP="00CC2A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70996C77" w14:textId="77777777" w:rsidR="00CC2A5C" w:rsidRDefault="00CC2A5C" w:rsidP="00CC2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Por ejemplo, si tenemos dos </w:t>
      </w:r>
      <w:proofErr w:type="spellStart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b y c:</w:t>
      </w:r>
    </w:p>
    <w:p w14:paraId="0DD335EC" w14:textId="77777777" w:rsidR="00CC2A5C" w:rsidRPr="00CC2A5C" w:rsidRDefault="00CC2A5C" w:rsidP="00CC2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48E30D89" w14:textId="77777777" w:rsidR="00CC2A5C" w:rsidRPr="00CC2A5C" w:rsidRDefault="00CC2A5C" w:rsidP="00CC2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b =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Ordenador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14:paraId="498B27CC" w14:textId="77777777" w:rsidR="00CC2A5C" w:rsidRPr="00CC2A5C" w:rsidRDefault="00CC2A5C" w:rsidP="00CC2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c =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Portátil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;               </w:t>
      </w:r>
    </w:p>
    <w:p w14:paraId="7A828D94" w14:textId="4EFC0237" w:rsidR="00CC2A5C" w:rsidRPr="00CC2A5C" w:rsidRDefault="00CC2A5C" w:rsidP="00CC2A5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1F4C882" wp14:editId="73C71F1D">
            <wp:extent cx="5400040" cy="478790"/>
            <wp:effectExtent l="0" t="0" r="0" b="0"/>
            <wp:docPr id="844020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20757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6A1D" w14:textId="77777777" w:rsidR="00CC2A5C" w:rsidRPr="00CC2A5C" w:rsidRDefault="00CC2A5C" w:rsidP="00CC2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operación:  </w:t>
      </w:r>
    </w:p>
    <w:p w14:paraId="75B9C468" w14:textId="77777777" w:rsidR="00CC2A5C" w:rsidRPr="00CC2A5C" w:rsidRDefault="00CC2A5C" w:rsidP="00CC2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b = b + c;               </w:t>
      </w:r>
    </w:p>
    <w:p w14:paraId="72B0BCF1" w14:textId="77777777" w:rsidR="00CC2A5C" w:rsidRPr="00CC2A5C" w:rsidRDefault="00CC2A5C" w:rsidP="00CC2A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crea un nuevo </w:t>
      </w:r>
      <w:proofErr w:type="spellStart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(b + c) y le asigna su dirección a b:</w:t>
      </w:r>
    </w:p>
    <w:p w14:paraId="014D70CD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2ED16B5" w14:textId="23DB14C2" w:rsidR="00CC2A5C" w:rsidRPr="00CC2A5C" w:rsidRDefault="00CC2A5C" w:rsidP="00CC2A5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6BD10C7" wp14:editId="7AC85DE5">
            <wp:extent cx="5400040" cy="948690"/>
            <wp:effectExtent l="0" t="0" r="0" b="3810"/>
            <wp:docPr id="49168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8117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A8EA" w14:textId="77777777" w:rsidR="00CC2A5C" w:rsidRDefault="00CC2A5C" w:rsidP="00CC2A5C">
      <w:pPr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</w:pPr>
    </w:p>
    <w:p w14:paraId="0A15B7EB" w14:textId="77777777" w:rsidR="00CC2A5C" w:rsidRDefault="00CC2A5C" w:rsidP="00CC2A5C">
      <w:pPr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</w:pPr>
    </w:p>
    <w:p w14:paraId="176D057E" w14:textId="77777777" w:rsidR="00CC2A5C" w:rsidRDefault="00CC2A5C" w:rsidP="00CC2A5C">
      <w:pPr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</w:pPr>
    </w:p>
    <w:p w14:paraId="75DD8983" w14:textId="7E3D798D" w:rsidR="00CC2A5C" w:rsidRPr="00CC2A5C" w:rsidRDefault="00CC2A5C" w:rsidP="00CC2A5C">
      <w:pPr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  <w:lastRenderedPageBreak/>
        <w:t xml:space="preserve">Java </w:t>
      </w:r>
      <w:proofErr w:type="spellStart"/>
      <w:r w:rsidRPr="00CC2A5C"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  <w:t xml:space="preserve"> - </w:t>
      </w:r>
      <w:proofErr w:type="spellStart"/>
      <w:r w:rsidRPr="00CC2A5C">
        <w:rPr>
          <w:rFonts w:ascii="Verdana" w:eastAsia="Times New Roman" w:hAnsi="Verdana" w:cs="Times New Roman"/>
          <w:b/>
          <w:bCs/>
          <w:kern w:val="0"/>
          <w:sz w:val="33"/>
          <w:szCs w:val="33"/>
          <w:lang w:eastAsia="es-ES"/>
          <w14:ligatures w14:val="none"/>
        </w:rPr>
        <w:t>StringBuffer</w:t>
      </w:r>
      <w:proofErr w:type="spellEnd"/>
    </w:p>
    <w:p w14:paraId="46360609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</w:p>
    <w:p w14:paraId="4EF167EA" w14:textId="4C788292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es una clase no modificable. Esto quiere decir que cuando se modifica un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se crea un nuevo objeto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modificado a partir del original y el recolector de basura es el encargado de eliminar de la memoria el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original.</w:t>
      </w:r>
    </w:p>
    <w:p w14:paraId="09D7A780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E2C69A1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Java proporciona 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y a partir de Java 5 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para trabajar con cadenas de caracteres sobre las que vamos a realizar modificaciones frecuentes de su contenido.</w:t>
      </w:r>
    </w:p>
    <w:p w14:paraId="3A6868E4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28DD155D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La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diferencia entre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 es que los métodos de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 están sincronizados y los de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no lo están. Por este motivo 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ofrece mejor rendimiento que 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y la utilizaremos cuando la aplicación tenga un solo hilo de ejecución.</w:t>
      </w:r>
    </w:p>
    <w:p w14:paraId="7C83A596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44895C63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En general decidiremos cuando usar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según lo siguiente:</w:t>
      </w:r>
    </w:p>
    <w:p w14:paraId="48EA2DB5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64AA265E" w14:textId="77777777" w:rsidR="00CC2A5C" w:rsidRPr="00CC2A5C" w:rsidRDefault="00CC2A5C" w:rsidP="00CC2A5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-</w:t>
      </w:r>
      <w:r w:rsidRPr="00CC2A5C">
        <w:rPr>
          <w:rFonts w:ascii="Times New Roman" w:eastAsia="Times New Roman" w:hAnsi="Times New Roman" w:cs="Times New Roman"/>
          <w:kern w:val="0"/>
          <w:sz w:val="14"/>
          <w:szCs w:val="14"/>
          <w:lang w:eastAsia="es-ES"/>
          <w14:ligatures w14:val="none"/>
        </w:rPr>
        <w:t>         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Usaremos 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si la cadena de caracteres no va a cambiar.</w:t>
      </w:r>
    </w:p>
    <w:p w14:paraId="6E8ECD45" w14:textId="77777777" w:rsidR="00CC2A5C" w:rsidRPr="00CC2A5C" w:rsidRDefault="00CC2A5C" w:rsidP="00CC2A5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-</w:t>
      </w:r>
      <w:r w:rsidRPr="00CC2A5C">
        <w:rPr>
          <w:rFonts w:ascii="Times New Roman" w:eastAsia="Times New Roman" w:hAnsi="Times New Roman" w:cs="Times New Roman"/>
          <w:kern w:val="0"/>
          <w:sz w:val="14"/>
          <w:szCs w:val="14"/>
          <w:lang w:eastAsia="es-ES"/>
          <w14:ligatures w14:val="none"/>
        </w:rPr>
        <w:t>         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Usaremos 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si la cadena de caracteres puede cambiar y solamente tenemos un hilo de ejecución.</w:t>
      </w:r>
    </w:p>
    <w:p w14:paraId="7765CA32" w14:textId="77777777" w:rsidR="00CC2A5C" w:rsidRPr="00CC2A5C" w:rsidRDefault="00CC2A5C" w:rsidP="00CC2A5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-</w:t>
      </w:r>
      <w:r w:rsidRPr="00CC2A5C">
        <w:rPr>
          <w:rFonts w:ascii="Times New Roman" w:eastAsia="Times New Roman" w:hAnsi="Times New Roman" w:cs="Times New Roman"/>
          <w:kern w:val="0"/>
          <w:sz w:val="14"/>
          <w:szCs w:val="14"/>
          <w:lang w:eastAsia="es-ES"/>
          <w14:ligatures w14:val="none"/>
        </w:rPr>
        <w:t>         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Usaremos 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si la cadena de caracteres puede cambiar y tenemos varios hilos de ejecución.</w:t>
      </w:r>
    </w:p>
    <w:p w14:paraId="170AE35E" w14:textId="77777777" w:rsidR="00CC2A5C" w:rsidRDefault="00CC2A5C" w:rsidP="00CC2A5C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En esta entrada utilizaremos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teniendo en cuenta que todo lo que se explica aquí es aplicable a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StringBuffer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.</w:t>
      </w:r>
    </w:p>
    <w:p w14:paraId="1C03566C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17C142BA" w14:textId="77777777" w:rsidR="00CC2A5C" w:rsidRPr="00CC2A5C" w:rsidRDefault="00CC2A5C" w:rsidP="00CC2A5C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 xml:space="preserve">Constructores de la Clase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StringBuilder</w:t>
      </w:r>
      <w:proofErr w:type="spellEnd"/>
    </w:p>
    <w:p w14:paraId="6C29882C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Un objeto de tipo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gestiona automáticamente su capacidad</w:t>
      </w:r>
    </w:p>
    <w:p w14:paraId="1059FF71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– Se crea con una capacidad inicial.</w:t>
      </w:r>
    </w:p>
    <w:p w14:paraId="67A9447A" w14:textId="77777777" w:rsidR="00CC2A5C" w:rsidRPr="00CC2A5C" w:rsidRDefault="00CC2A5C" w:rsidP="00CC2A5C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– La capacidad se incrementa cuando es necesario.</w:t>
      </w:r>
    </w:p>
    <w:p w14:paraId="63B4DF86" w14:textId="77777777" w:rsidR="00CC2A5C" w:rsidRPr="00CC2A5C" w:rsidRDefault="00CC2A5C" w:rsidP="00CC2A5C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La clase 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 proporcionan varios </w:t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constructores</w:t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, algunos de ellos son: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6237"/>
      </w:tblGrid>
      <w:tr w:rsidR="00CC2A5C" w:rsidRPr="00CC2A5C" w14:paraId="1C139BC0" w14:textId="77777777" w:rsidTr="00CC2A5C">
        <w:tc>
          <w:tcPr>
            <w:tcW w:w="2943" w:type="dxa"/>
            <w:tcBorders>
              <w:top w:val="single" w:sz="8" w:space="0" w:color="333300"/>
              <w:left w:val="single" w:sz="8" w:space="0" w:color="333300"/>
              <w:bottom w:val="single" w:sz="8" w:space="0" w:color="333300"/>
              <w:right w:val="single" w:sz="8" w:space="0" w:color="3333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00467" w14:textId="77777777" w:rsidR="00CC2A5C" w:rsidRPr="00CC2A5C" w:rsidRDefault="00CC2A5C" w:rsidP="00CC2A5C">
            <w:pPr>
              <w:spacing w:after="0" w:line="240" w:lineRule="auto"/>
              <w:divId w:val="137327024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CONSTRUCTOR</w:t>
            </w:r>
          </w:p>
        </w:tc>
        <w:tc>
          <w:tcPr>
            <w:tcW w:w="6237" w:type="dxa"/>
            <w:tcBorders>
              <w:top w:val="single" w:sz="8" w:space="0" w:color="333300"/>
              <w:left w:val="single" w:sz="8" w:space="0" w:color="333300"/>
              <w:bottom w:val="single" w:sz="8" w:space="0" w:color="333300"/>
              <w:right w:val="single" w:sz="8" w:space="0" w:color="3333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AC67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CC2A5C" w:rsidRPr="00CC2A5C" w14:paraId="2203D529" w14:textId="77777777" w:rsidTr="00CC2A5C">
        <w:tc>
          <w:tcPr>
            <w:tcW w:w="2943" w:type="dxa"/>
            <w:tcBorders>
              <w:top w:val="single" w:sz="8" w:space="0" w:color="333300"/>
              <w:left w:val="single" w:sz="8" w:space="0" w:color="333300"/>
              <w:bottom w:val="single" w:sz="8" w:space="0" w:color="333300"/>
              <w:right w:val="single" w:sz="8" w:space="0" w:color="33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ACE4C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StringBuilder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 ()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333300"/>
              <w:right w:val="single" w:sz="8" w:space="0" w:color="33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90044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Crea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un StringBuilder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vacío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.</w:t>
            </w:r>
          </w:p>
          <w:p w14:paraId="5EEC158E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StringBuilder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sb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= new 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StringBuilder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();  </w:t>
            </w:r>
          </w:p>
        </w:tc>
      </w:tr>
      <w:tr w:rsidR="00CC2A5C" w:rsidRPr="00CC2A5C" w14:paraId="0482826D" w14:textId="77777777" w:rsidTr="00CC2A5C">
        <w:tc>
          <w:tcPr>
            <w:tcW w:w="2943" w:type="dxa"/>
            <w:tcBorders>
              <w:top w:val="single" w:sz="8" w:space="0" w:color="333300"/>
              <w:left w:val="single" w:sz="8" w:space="0" w:color="333300"/>
              <w:bottom w:val="single" w:sz="8" w:space="0" w:color="333300"/>
              <w:right w:val="single" w:sz="8" w:space="0" w:color="33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540F1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StringBuilder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int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 xml:space="preserve"> n)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333300"/>
              <w:right w:val="single" w:sz="8" w:space="0" w:color="33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161F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Crea un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StringBuilder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 vacío con capacidad para n caracteres.</w:t>
            </w:r>
          </w:p>
        </w:tc>
      </w:tr>
      <w:tr w:rsidR="00CC2A5C" w:rsidRPr="00CC2A5C" w14:paraId="14116C6F" w14:textId="77777777" w:rsidTr="00CC2A5C">
        <w:tc>
          <w:tcPr>
            <w:tcW w:w="2943" w:type="dxa"/>
            <w:tcBorders>
              <w:top w:val="single" w:sz="8" w:space="0" w:color="333300"/>
              <w:left w:val="single" w:sz="8" w:space="0" w:color="333300"/>
              <w:bottom w:val="single" w:sz="8" w:space="0" w:color="333300"/>
              <w:right w:val="single" w:sz="8" w:space="0" w:color="33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236F0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StringBuilder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 xml:space="preserve"> s);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333300"/>
              <w:right w:val="single" w:sz="8" w:space="0" w:color="33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25687" w14:textId="77777777" w:rsidR="00CC2A5C" w:rsidRPr="00CC2A5C" w:rsidRDefault="00CC2A5C" w:rsidP="00CC2A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Crea un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StringBuilder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 y le asigna el contenido del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s.</w:t>
            </w:r>
          </w:p>
          <w:p w14:paraId="1D0E3B82" w14:textId="77777777" w:rsidR="00CC2A5C" w:rsidRPr="00CC2A5C" w:rsidRDefault="00CC2A5C" w:rsidP="00CC2A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String s = "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ejemplo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";</w:t>
            </w:r>
          </w:p>
          <w:p w14:paraId="460DA21F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StringBuilder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sb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= new 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US" w:eastAsia="es-ES"/>
                <w14:ligatures w14:val="none"/>
              </w:rPr>
              <w:t>StringBuilder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(s);  </w:t>
            </w:r>
          </w:p>
        </w:tc>
      </w:tr>
    </w:tbl>
    <w:p w14:paraId="5E8249F3" w14:textId="77777777" w:rsidR="00CC2A5C" w:rsidRDefault="00CC2A5C" w:rsidP="00CC2A5C">
      <w:pPr>
        <w:spacing w:after="12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</w:pPr>
    </w:p>
    <w:p w14:paraId="7B79AABF" w14:textId="471728BA" w:rsidR="00CC2A5C" w:rsidRPr="00CC2A5C" w:rsidRDefault="00CC2A5C" w:rsidP="00CC2A5C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 xml:space="preserve">Métodos de la Clase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4"/>
          <w:szCs w:val="24"/>
          <w:lang w:val="es-ES_tradnl" w:eastAsia="es-ES"/>
          <w14:ligatures w14:val="none"/>
        </w:rPr>
        <w:t>StringBuilder</w:t>
      </w:r>
      <w:proofErr w:type="spellEnd"/>
    </w:p>
    <w:p w14:paraId="05986C15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proporcionan métodos para acceder y modificar la cadena de caracteres. Algunos de ellos son:</w:t>
      </w:r>
    </w:p>
    <w:tbl>
      <w:tblPr>
        <w:tblW w:w="9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6297"/>
      </w:tblGrid>
      <w:tr w:rsidR="00CC2A5C" w:rsidRPr="00CC2A5C" w14:paraId="3DDC61D4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1D7F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6300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36FFF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CC2A5C" w:rsidRPr="00CC2A5C" w14:paraId="26319886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1D3D6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length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8A012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longitud de la cadena</w:t>
            </w:r>
          </w:p>
        </w:tc>
      </w:tr>
      <w:tr w:rsidR="00CC2A5C" w:rsidRPr="00CC2A5C" w14:paraId="19C55BC4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5192E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append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(X);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E502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Añade X al final de la cadena. X puede ser de cualquier tipo</w:t>
            </w:r>
          </w:p>
        </w:tc>
      </w:tr>
      <w:tr w:rsidR="00CC2A5C" w:rsidRPr="00CC2A5C" w14:paraId="34A5C4CA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E201B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insert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posicion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, X)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849A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Inserta X en la posición indicada. X puede ser de cualquier tipo.</w:t>
            </w:r>
          </w:p>
        </w:tc>
      </w:tr>
      <w:tr w:rsidR="00CC2A5C" w:rsidRPr="00CC2A5C" w14:paraId="7E1D6E0D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B3FBD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setCharAt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spellStart"/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posicion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, c)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92501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Cambia el carácter que se encuentra en la posición indicada, por el carácter c.</w:t>
            </w:r>
          </w:p>
        </w:tc>
      </w:tr>
      <w:tr w:rsidR="00CC2A5C" w:rsidRPr="00CC2A5C" w14:paraId="0087E91B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3EEFE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charAt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posicion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4734A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el carácter que se encuentra en la posición indicada.</w:t>
            </w:r>
          </w:p>
        </w:tc>
      </w:tr>
      <w:tr w:rsidR="00CC2A5C" w:rsidRPr="00CC2A5C" w14:paraId="53D6AF28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650CD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indexOf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(‘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caracter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’)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6B7D2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posición de la primera aparición de </w:t>
            </w:r>
            <w:r w:rsidRPr="00CC2A5C">
              <w:rPr>
                <w:rFonts w:ascii="Verdana" w:eastAsia="Times New Roman" w:hAnsi="Verdana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carácter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. Devuelve -1 si no lo encuentra.</w:t>
            </w:r>
          </w:p>
        </w:tc>
      </w:tr>
      <w:tr w:rsidR="00CC2A5C" w:rsidRPr="00CC2A5C" w14:paraId="44092C6F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A7064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lastIndexOf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(‘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caracter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’)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69B86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la posición de la última aparición de </w:t>
            </w:r>
            <w:r w:rsidRPr="00CC2A5C">
              <w:rPr>
                <w:rFonts w:ascii="Verdana" w:eastAsia="Times New Roman" w:hAnsi="Verdana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carácter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  <w:r w:rsidRPr="00CC2A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Devuelve -1 si no lo encuentra.</w:t>
            </w:r>
          </w:p>
        </w:tc>
      </w:tr>
      <w:tr w:rsidR="00CC2A5C" w:rsidRPr="00CC2A5C" w14:paraId="6312E8F7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A867A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substring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(n</w:t>
            </w:r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1,n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2)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5BC3A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Devuelve la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subcadena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) comprendida entre las posiciones n1 y n2 - 1. Si no se especifica n2, devuelve desde n1 hasta el final.</w:t>
            </w:r>
          </w:p>
        </w:tc>
      </w:tr>
      <w:tr w:rsidR="00CC2A5C" w:rsidRPr="00CC2A5C" w14:paraId="2653F705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03B26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delete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inicio, fin)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9FE77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Elimina los caracteres desde la posición </w:t>
            </w:r>
            <w:r w:rsidRPr="00CC2A5C">
              <w:rPr>
                <w:rFonts w:ascii="Verdana" w:eastAsia="Times New Roman" w:hAnsi="Verdana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inicio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 hasta </w:t>
            </w:r>
            <w:r w:rsidRPr="00CC2A5C">
              <w:rPr>
                <w:rFonts w:ascii="Verdana" w:eastAsia="Times New Roman" w:hAnsi="Verdana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fin - </w:t>
            </w: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1.</w:t>
            </w:r>
          </w:p>
        </w:tc>
      </w:tr>
      <w:tr w:rsidR="00CC2A5C" w:rsidRPr="00CC2A5C" w14:paraId="58DD3A4C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841D8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reverse(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3032A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Invierte el contenido de la cadena</w:t>
            </w:r>
          </w:p>
        </w:tc>
      </w:tr>
      <w:tr w:rsidR="00CC2A5C" w:rsidRPr="00CC2A5C" w14:paraId="4EE66B39" w14:textId="77777777" w:rsidTr="00CC2A5C">
        <w:tc>
          <w:tcPr>
            <w:tcW w:w="2988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25FDC" w14:textId="77777777" w:rsidR="00CC2A5C" w:rsidRPr="00CC2A5C" w:rsidRDefault="00CC2A5C" w:rsidP="00CC2A5C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toString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(</w:t>
            </w:r>
            <w:proofErr w:type="gram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s-ES_tradnl" w:eastAsia="es-ES"/>
                <w14:ligatures w14:val="none"/>
              </w:rPr>
              <w:t>)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003300"/>
              <w:right w:val="single" w:sz="8" w:space="0" w:color="0033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44420" w14:textId="77777777" w:rsidR="00CC2A5C" w:rsidRPr="00CC2A5C" w:rsidRDefault="00CC2A5C" w:rsidP="00CC2A5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Devuelve el </w:t>
            </w:r>
            <w:proofErr w:type="spellStart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CC2A5C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equivalente.</w:t>
            </w:r>
          </w:p>
        </w:tc>
      </w:tr>
    </w:tbl>
    <w:p w14:paraId="2A1694DA" w14:textId="77777777" w:rsidR="00CC2A5C" w:rsidRDefault="00CC2A5C" w:rsidP="00CC2A5C">
      <w:pPr>
        <w:spacing w:after="0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</w:pPr>
    </w:p>
    <w:p w14:paraId="78AC3D40" w14:textId="475BDC13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Los puedes consultar todos en la API de Java:</w:t>
      </w:r>
    </w:p>
    <w:p w14:paraId="02B6AE66" w14:textId="77777777" w:rsidR="00CC2A5C" w:rsidRDefault="00000000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hyperlink r:id="rId12" w:history="1">
        <w:r w:rsidR="00CC2A5C" w:rsidRPr="00CC2A5C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u w:val="single"/>
            <w:lang w:eastAsia="es-ES"/>
            <w14:ligatures w14:val="none"/>
          </w:rPr>
          <w:t>http://docs.oracle.com/javase/10/docs/api/java/lang/StringBuilder.html</w:t>
        </w:r>
      </w:hyperlink>
      <w:r w:rsidR="00CC2A5C"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  <w:hyperlink r:id="rId13" w:history="1">
        <w:r w:rsidR="00CC2A5C" w:rsidRPr="00CC2A5C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u w:val="single"/>
            <w:lang w:eastAsia="es-ES"/>
            <w14:ligatures w14:val="none"/>
          </w:rPr>
          <w:t>http://docs.oracle.com/javase/10/docs/api/java/lang/StringBuffer.html</w:t>
        </w:r>
      </w:hyperlink>
    </w:p>
    <w:p w14:paraId="5E3CDC7C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354D3321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Ejemplo de uso de la clase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: </w:t>
      </w:r>
    </w:p>
    <w:p w14:paraId="6DAF5C0B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Vamos a escribir un método </w:t>
      </w:r>
      <w:proofErr w:type="spellStart"/>
      <w:r w:rsidRPr="00CC2A5C">
        <w:rPr>
          <w:rFonts w:ascii="Verdana" w:eastAsia="Times New Roman" w:hAnsi="Verdana" w:cs="Times New Roman"/>
          <w:i/>
          <w:iCs/>
          <w:kern w:val="0"/>
          <w:sz w:val="20"/>
          <w:szCs w:val="20"/>
          <w:lang w:eastAsia="es-ES"/>
          <w14:ligatures w14:val="none"/>
        </w:rPr>
        <w:t>separarMiles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 que reciba un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que representa un número entero y devuelva un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con el mismo número al que se le añadirán los puntos separadores de millares.</w:t>
      </w:r>
    </w:p>
    <w:p w14:paraId="7B6B07C8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Por ejemplo, si el método recibe el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"12345678" debe devolver el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"12.345.678"</w:t>
      </w:r>
    </w:p>
    <w:p w14:paraId="5416722D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Este problema lo podemos resolver de varias formas. En este caso la idea es darle la vuelta al número e insertar el primer punto en la cuarta posición del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, el siguiente punto 4 posiciones más adelante el siguiente otras 4 posiciones más adelante .... hasta llegar al final del número. De esta forma obtendremos grupos de 3 cifras separados por punto.</w:t>
      </w:r>
    </w:p>
    <w:p w14:paraId="7C26FF30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Finalmente le volvemos a dar la vuelta y ya lo tendremos.</w:t>
      </w:r>
    </w:p>
    <w:p w14:paraId="7F18C247" w14:textId="3F49F341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Por ejemplo, si el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es:</w:t>
      </w:r>
    </w:p>
    <w:p w14:paraId="73E22915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"12345678"</w:t>
      </w:r>
    </w:p>
    <w:p w14:paraId="464EFE3E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Primero le damos la vuelta:</w:t>
      </w:r>
    </w:p>
    <w:p w14:paraId="5F7C74DA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"87654321"</w:t>
      </w:r>
    </w:p>
    <w:p w14:paraId="449BB15A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Ahora tenemos que insertar un punto donde está el 5. Nos queda:</w:t>
      </w:r>
    </w:p>
    <w:p w14:paraId="23EFA197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"876.54321"</w:t>
      </w:r>
    </w:p>
    <w:p w14:paraId="3B16D3CE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Insertamos otro punto cuatro posiciones más adelante, donde está el 2:</w:t>
      </w:r>
    </w:p>
    <w:p w14:paraId="75C85748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"876.543.21"</w:t>
      </w:r>
    </w:p>
    <w:p w14:paraId="21C95002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Ahora intentaríamos insertar otro punto cuatro posiciones más adelante pero como llegamos al final el proceso termina.</w:t>
      </w:r>
    </w:p>
    <w:p w14:paraId="430F111A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lastRenderedPageBreak/>
        <w:t>Si le damos la vuelta obtendremos el resultado:</w:t>
      </w:r>
    </w:p>
    <w:p w14:paraId="340FEB03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"12.345.678"</w:t>
      </w:r>
    </w:p>
    <w:p w14:paraId="61B7A063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5C90EF0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/*</w:t>
      </w:r>
    </w:p>
    <w:p w14:paraId="3F2F8D94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* Ejemplo de uso de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</w:p>
    <w:p w14:paraId="1E574806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* Separador de millares</w:t>
      </w:r>
    </w:p>
    <w:p w14:paraId="1572DF2E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*/</w:t>
      </w:r>
    </w:p>
    <w:p w14:paraId="72E8A8BF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package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string8;</w:t>
      </w:r>
    </w:p>
    <w:p w14:paraId="629E9AB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String8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14:paraId="79A1B3D8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14:paraId="4B7D581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14:paraId="22AA00B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String s =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"1234567890"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;      </w:t>
      </w:r>
    </w:p>
    <w:p w14:paraId="6EEA3E7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separarMiles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(s);</w:t>
      </w:r>
    </w:p>
    <w:p w14:paraId="2B6AB70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(s);</w:t>
      </w:r>
    </w:p>
    <w:p w14:paraId="37FCDED0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}</w:t>
      </w:r>
    </w:p>
    <w:p w14:paraId="7AFCA5C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14:paraId="4970C9CA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separarMiles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 s){</w:t>
      </w:r>
    </w:p>
    <w:p w14:paraId="06FA2606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</w:p>
    <w:p w14:paraId="45916D46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//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creamos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un StringBuilder a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partir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del String s                                                          </w:t>
      </w:r>
    </w:p>
    <w:p w14:paraId="771A0000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StringBuilder aux =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StringBuilder(s);</w:t>
      </w:r>
    </w:p>
    <w:p w14:paraId="3B7EFD9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</w:t>
      </w:r>
    </w:p>
    <w:p w14:paraId="11D30118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//le damos la vuelta</w:t>
      </w:r>
    </w:p>
    <w:p w14:paraId="66DD9F8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aux.reverse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();</w:t>
      </w:r>
    </w:p>
    <w:p w14:paraId="5F3DE584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</w:t>
      </w:r>
    </w:p>
    <w:p w14:paraId="649AF33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//variable que indica donde insertar el siguiente punto                                                   </w:t>
      </w:r>
    </w:p>
    <w:p w14:paraId="27722F6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int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posicion = 3;</w:t>
      </w:r>
    </w:p>
    <w:p w14:paraId="629207EA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</w:t>
      </w:r>
    </w:p>
    <w:p w14:paraId="1746995E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//mientras no lleguemos al final del número</w:t>
      </w:r>
    </w:p>
    <w:p w14:paraId="0A765A3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while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posicion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&lt;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aux.length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()){</w:t>
      </w:r>
    </w:p>
    <w:p w14:paraId="796F596D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//insertamos un punto en la posición</w:t>
      </w:r>
    </w:p>
    <w:p w14:paraId="3FC690F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aux.insert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posicion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'.'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14:paraId="3FB398EA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//siguiente posición donde insertar</w:t>
      </w:r>
    </w:p>
    <w:p w14:paraId="67FE0C4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posicion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+=4;</w:t>
      </w:r>
    </w:p>
    <w:p w14:paraId="182A776F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14:paraId="30349D2A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</w:t>
      </w:r>
    </w:p>
    <w:p w14:paraId="6D7E24CE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//le damos de nuevo la vuelta</w:t>
      </w:r>
    </w:p>
    <w:p w14:paraId="1B56D6C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aux.reverse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();</w:t>
      </w:r>
    </w:p>
    <w:p w14:paraId="6D7AE93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</w:t>
      </w:r>
    </w:p>
    <w:p w14:paraId="1F5190B0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//el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se pasa a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y se devuelve                                                         </w:t>
      </w:r>
    </w:p>
    <w:p w14:paraId="17288249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return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aux.toString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();</w:t>
      </w:r>
    </w:p>
    <w:p w14:paraId="081AF5E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14:paraId="0D58480F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0ED11037" w14:textId="77777777" w:rsidR="00CC2A5C" w:rsidRPr="00CC2A5C" w:rsidRDefault="00CC2A5C" w:rsidP="00CC2A5C">
      <w:pPr>
        <w:spacing w:after="0" w:line="240" w:lineRule="auto"/>
        <w:rPr>
          <w:ins w:id="1" w:author="Unknown"/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</w:p>
    <w:p w14:paraId="0567BA44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Eficiencia de la Clase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frente a la Clase </w:t>
      </w:r>
      <w:proofErr w:type="spellStart"/>
      <w:r w:rsidRPr="00CC2A5C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Podemos comprobar que es más eficiente utilizar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frente a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realizando la siguiente prueba:</w:t>
      </w:r>
    </w:p>
    <w:p w14:paraId="77618397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73021D3B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Vamos a concatenar un número grande de cadenas de caracteres, por ejemplo 100000, y vamos a medir el tiempo que se emplea en hacerlo.</w:t>
      </w:r>
    </w:p>
    <w:p w14:paraId="3328577F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2DB16EBE" w14:textId="1E5C6C9B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Lo vamos a realizar primero utilizando 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. A continuación, utilizando la clase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y finalmente lo vamos a hacer utilizando </w:t>
      </w:r>
      <w:proofErr w:type="spellStart"/>
      <w:proofErr w:type="gram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StringBuilder</w:t>
      </w:r>
      <w:proofErr w:type="spellEnd"/>
      <w:proofErr w:type="gram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pero asignando inicialmente memoria para la longitud final de la cadena resultante.</w:t>
      </w:r>
    </w:p>
    <w:p w14:paraId="0AF22D11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07B7A7F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String3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14:paraId="2BB275F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14:paraId="786414B0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14:paraId="327A983A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lastRenderedPageBreak/>
        <w:t xml:space="preserve">        String s =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cadena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14:paraId="242EBF5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long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t1, t2;</w:t>
      </w:r>
    </w:p>
    <w:p w14:paraId="306E3C86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n = 100000;</w:t>
      </w:r>
    </w:p>
    <w:p w14:paraId="1014C01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</w:p>
    <w:p w14:paraId="0719086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+ n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cadenas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con String: 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6664CC3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t1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System.currentTimeMillis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43FAF734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s,n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0DEA599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t2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System.currentTimeMillis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727BA53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((t2-t1)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milisegundos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0C7DDAA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</w:p>
    <w:p w14:paraId="533A81B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+ n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cadenas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con StringBuilder: 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068E96F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t1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System.currentTimeMillis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2742E4B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concatenar1(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s,n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4C4C150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t2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System.currentTimeMillis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1DD0306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((t2-t1)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milisegundos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56DE688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</w:p>
    <w:p w14:paraId="2D5C5C28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+ n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"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cadenas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con StringBuilder </w:t>
      </w:r>
      <w:proofErr w:type="spell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Optimizado</w:t>
      </w:r>
      <w:proofErr w:type="spellEnd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: 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);                          </w:t>
      </w:r>
    </w:p>
    <w:p w14:paraId="4B4839F4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t1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System.currentTimeMillis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2CE43429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concatenar2(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s,n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49B1DFA9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t2 =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System.currentTimeMillis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47DE3D4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((t2-t1) +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milisegundos"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14:paraId="33E168F8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</w:p>
    <w:p w14:paraId="6984B0F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</w:t>
      </w:r>
    </w:p>
    <w:p w14:paraId="2285900E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14:paraId="78F435E2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4BC42646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//método que concatena n cadenas usando la clase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</w:p>
    <w:p w14:paraId="3EFD18F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 s,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n) {</w:t>
      </w:r>
    </w:p>
    <w:p w14:paraId="0EB42EF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String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s;</w:t>
      </w:r>
    </w:p>
    <w:p w14:paraId="3179EAF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for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1;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&lt; n;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++) {</w:t>
      </w:r>
    </w:p>
    <w:p w14:paraId="2D387CB2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resultado = resultado + s;</w:t>
      </w:r>
    </w:p>
    <w:p w14:paraId="6B14868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14:paraId="0D79453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return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resultado;</w:t>
      </w:r>
    </w:p>
    <w:p w14:paraId="0061A2CF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14:paraId="3CAF7F6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33B809C2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//método que concatena n cadenas usando la clase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                                  </w:t>
      </w:r>
    </w:p>
    <w:p w14:paraId="365B303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concatenar1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(String s,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n) {</w:t>
      </w:r>
    </w:p>
    <w:p w14:paraId="6354A409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StringBuilder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StringBuilder(s);</w:t>
      </w:r>
    </w:p>
    <w:p w14:paraId="4125DE1D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for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1;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&lt; n;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++) {</w:t>
      </w:r>
    </w:p>
    <w:p w14:paraId="64C6C724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resultado.append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(s);</w:t>
      </w:r>
    </w:p>
    <w:p w14:paraId="38D28A4B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</w:t>
      </w:r>
    </w:p>
    <w:p w14:paraId="00102D6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return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resultado.toString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07AA66D8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2F38163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15B8B70F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//método optimizado que concatena n cadenas usando la clase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</w:p>
    <w:p w14:paraId="6A536681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//se crea un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inicial con el tamaño total del </w:t>
      </w:r>
      <w:proofErr w:type="spellStart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CC2A5C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resultante                                  </w:t>
      </w:r>
    </w:p>
    <w:p w14:paraId="1C905B93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 </w:t>
      </w:r>
      <w:r w:rsidRPr="00CC2A5C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concatenar2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(String s,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n) {</w:t>
      </w:r>
    </w:p>
    <w:p w14:paraId="6915E1C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StringBuilder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StringBuilder(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s.length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 * n);</w:t>
      </w:r>
    </w:p>
    <w:p w14:paraId="07838529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for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0;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&lt; n;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++) {</w:t>
      </w:r>
    </w:p>
    <w:p w14:paraId="5B981EA7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resultado.append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(s);</w:t>
      </w:r>
    </w:p>
    <w:p w14:paraId="75DCE5AD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</w:t>
      </w:r>
    </w:p>
    <w:p w14:paraId="3664051A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C2A5C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return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resultado.toString</w:t>
      </w:r>
      <w:proofErr w:type="spellEnd"/>
      <w:proofErr w:type="gram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3624759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2FC0C03C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109B7A1E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37A88CD8" w14:textId="77777777" w:rsidR="00CC2A5C" w:rsidRPr="00CC2A5C" w:rsidRDefault="00CC2A5C" w:rsidP="00CC2A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La salida del programa dependerá del ordenador que utilicemos. En cualquier </w:t>
      </w:r>
      <w:proofErr w:type="gram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caso</w:t>
      </w:r>
      <w:proofErr w:type="gram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nos debe mostrar que concatenar utilizando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 xml:space="preserve"> es más lento que si utilizamos </w:t>
      </w:r>
      <w:proofErr w:type="spellStart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lastRenderedPageBreak/>
        <w:t>StringBuilder</w:t>
      </w:r>
      <w:proofErr w:type="spellEnd"/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. </w:t>
      </w:r>
      <w:r w:rsidRPr="00CC2A5C"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  <w:br/>
      </w:r>
      <w:r w:rsidRPr="00CC2A5C">
        <w:rPr>
          <w:rFonts w:ascii="Verdana" w:eastAsia="Times New Roman" w:hAnsi="Verdana" w:cs="Times New Roman"/>
          <w:kern w:val="0"/>
          <w:sz w:val="20"/>
          <w:szCs w:val="20"/>
          <w:lang w:eastAsia="es-ES"/>
          <w14:ligatures w14:val="none"/>
        </w:rPr>
        <w:t>En mi caso el resultado obtenido ha sido este:</w:t>
      </w:r>
    </w:p>
    <w:p w14:paraId="582FF9EF" w14:textId="77777777" w:rsidR="00CC2A5C" w:rsidRPr="00CC2A5C" w:rsidRDefault="00CC2A5C" w:rsidP="00CC2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ES"/>
          <w14:ligatures w14:val="none"/>
        </w:rPr>
      </w:pPr>
    </w:p>
    <w:p w14:paraId="439419E5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Concatenar 100000 cadenas con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: 304435 milisegundos</w:t>
      </w:r>
    </w:p>
    <w:p w14:paraId="23B23864" w14:textId="77777777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Concatenar 100000 cadenas con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: 15 milisegundos                                                      </w:t>
      </w:r>
    </w:p>
    <w:p w14:paraId="7A214277" w14:textId="77777777" w:rsidR="0078618A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Concatenar 100000 cadenas con </w:t>
      </w:r>
      <w:proofErr w:type="spellStart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StringBuilder</w:t>
      </w:r>
      <w:proofErr w:type="spellEnd"/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Optimizado: 1 milisegundos  </w:t>
      </w:r>
    </w:p>
    <w:p w14:paraId="38330D98" w14:textId="77777777" w:rsidR="0078618A" w:rsidRDefault="0078618A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5ACF8CA7" w14:textId="77777777" w:rsidR="0078618A" w:rsidRDefault="0078618A" w:rsidP="0078618A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 xml:space="preserve">Clase </w:t>
      </w:r>
      <w:proofErr w:type="spellStart"/>
      <w:r w:rsidRPr="0078618A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>StringTokenizer</w:t>
      </w:r>
      <w:proofErr w:type="spellEnd"/>
    </w:p>
    <w:p w14:paraId="291F0E33" w14:textId="77777777" w:rsidR="0078618A" w:rsidRPr="0078618A" w:rsidRDefault="0078618A" w:rsidP="0078618A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</w:p>
    <w:p w14:paraId="6753C0A0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La clase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StringTokenizer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sirve para separar una cadena de caracteres en una serie de elementos o </w:t>
      </w:r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tokens.</w:t>
      </w:r>
    </w:p>
    <w:p w14:paraId="1311B1CA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Se incluye en el paquete </w:t>
      </w:r>
      <w:proofErr w:type="spellStart"/>
      <w:proofErr w:type="gram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java.util</w:t>
      </w:r>
      <w:proofErr w:type="spellEnd"/>
      <w:proofErr w:type="gramEnd"/>
    </w:p>
    <w:p w14:paraId="28DE48EF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Los tokens se separan mediante delimitadores.</w:t>
      </w:r>
    </w:p>
    <w:p w14:paraId="72A0B54A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Los delimitadores por defecto son:</w:t>
      </w:r>
    </w:p>
    <w:p w14:paraId="1A57C821" w14:textId="77777777" w:rsidR="0078618A" w:rsidRPr="0078618A" w:rsidRDefault="0078618A" w:rsidP="007861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espacio en blanco</w:t>
      </w:r>
    </w:p>
    <w:p w14:paraId="34A5515C" w14:textId="77777777" w:rsidR="0078618A" w:rsidRPr="0078618A" w:rsidRDefault="0078618A" w:rsidP="007861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tabulador \t</w:t>
      </w:r>
    </w:p>
    <w:p w14:paraId="452F192D" w14:textId="77777777" w:rsidR="0078618A" w:rsidRPr="0078618A" w:rsidRDefault="0078618A" w:rsidP="007861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salto de línea \n</w:t>
      </w:r>
    </w:p>
    <w:p w14:paraId="3AE5BC9F" w14:textId="77777777" w:rsidR="0078618A" w:rsidRPr="0078618A" w:rsidRDefault="0078618A" w:rsidP="007861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retorno \r</w:t>
      </w:r>
    </w:p>
    <w:p w14:paraId="1A820179" w14:textId="77777777" w:rsidR="0078618A" w:rsidRPr="0078618A" w:rsidRDefault="0078618A" w:rsidP="0078618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avance de página \f</w:t>
      </w:r>
    </w:p>
    <w:p w14:paraId="087F2D0B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Un objeto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StringTokenizer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 construye a partir de un objeto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14:paraId="11EFA750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Para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obetener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los tokens del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podemos utilizar los métodos </w:t>
      </w:r>
      <w:proofErr w:type="spellStart"/>
      <w:proofErr w:type="gram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hasMoreTokens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) y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nextToken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().</w:t>
      </w:r>
    </w:p>
    <w:p w14:paraId="31F250E6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hasMoreTokens</w:t>
      </w:r>
      <w:proofErr w:type="spellEnd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devuelve true si hay más tokens que obtener en la cadena.</w:t>
      </w:r>
    </w:p>
    <w:p w14:paraId="3816612B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nextToken</w:t>
      </w:r>
      <w:proofErr w:type="spellEnd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devuelve un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con el siguiente token. Lanza una excepción del tipo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NoSuchElementException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si no hay más tokens.</w:t>
      </w:r>
    </w:p>
    <w:p w14:paraId="4D9A91C0" w14:textId="2118F871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Otro método importante es </w:t>
      </w:r>
      <w:proofErr w:type="spellStart"/>
      <w:proofErr w:type="gramStart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countTokens</w:t>
      </w:r>
      <w:proofErr w:type="spellEnd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 </w:t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que devuelve la cantidad de tokens que aún quedan por extraer</w:t>
      </w:r>
    </w:p>
    <w:p w14:paraId="3DD65881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</w:t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de uso de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StringTokenizer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</w:t>
      </w:r>
    </w:p>
    <w:p w14:paraId="630E19F6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s = </w:t>
      </w:r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"blanco, rojo, verde y azul"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;</w:t>
      </w:r>
    </w:p>
    <w:p w14:paraId="2F06EF0D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78618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(s);                                                                      </w:t>
      </w:r>
    </w:p>
    <w:p w14:paraId="380D82CA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while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proofErr w:type="gram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st.hasMoreTokens</w:t>
      </w:r>
      <w:proofErr w:type="spellEnd"/>
      <w:proofErr w:type="gram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())                                                                                        </w:t>
      </w:r>
    </w:p>
    <w:p w14:paraId="795F5AA4" w14:textId="77777777" w:rsid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st.nextToken</w:t>
      </w:r>
      <w:proofErr w:type="spellEnd"/>
      <w:proofErr w:type="gram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14:paraId="4EEB7B7B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</w:p>
    <w:p w14:paraId="5A254EEC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salida que se obtiene por pantalla es:</w:t>
      </w:r>
    </w:p>
    <w:p w14:paraId="64518BA0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blanco,</w:t>
      </w:r>
    </w:p>
    <w:p w14:paraId="27665570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rojo,</w:t>
      </w:r>
    </w:p>
    <w:p w14:paraId="1BE87B23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verde     </w:t>
      </w:r>
    </w:p>
    <w:p w14:paraId="40C8B233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y</w:t>
      </w:r>
    </w:p>
    <w:p w14:paraId="319E2D4F" w14:textId="77777777" w:rsid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azul  </w:t>
      </w:r>
    </w:p>
    <w:p w14:paraId="6E69291D" w14:textId="3AED0323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</w:t>
      </w:r>
    </w:p>
    <w:p w14:paraId="535B2E87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Se ha separado el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 en tokens separados por el delimitador por defecto. En este caso el espacio en blanco.</w:t>
      </w:r>
    </w:p>
    <w:p w14:paraId="6C14C795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lo representamos de forma gráfica, el funcionamiento es el siguiente:</w:t>
      </w:r>
    </w:p>
    <w:p w14:paraId="74399776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La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instrucción</w:t>
      </w:r>
      <w:proofErr w:type="spellEnd"/>
    </w:p>
    <w:p w14:paraId="60747F47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78618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(s);     </w:t>
      </w:r>
    </w:p>
    <w:p w14:paraId="7043B8E8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Produce lo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siguiente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:</w:t>
      </w:r>
    </w:p>
    <w:p w14:paraId="1A8B05BA" w14:textId="77777777" w:rsidR="0078618A" w:rsidRDefault="0078618A" w:rsidP="007861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6B4E640C" wp14:editId="0DD3E409">
            <wp:extent cx="2315210" cy="2028190"/>
            <wp:effectExtent l="0" t="0" r="8890" b="0"/>
            <wp:docPr id="218439902" name="Imagen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</w:p>
    <w:p w14:paraId="7C814ACA" w14:textId="0D69450F" w:rsidR="0078618A" w:rsidRDefault="0078618A" w:rsidP="007861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Se separa el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en tokens y el objeto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</w:t>
      </w:r>
      <w:r w:rsidRPr="0078618A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apunta</w:t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al primero.</w:t>
      </w:r>
    </w:p>
    <w:p w14:paraId="344D8855" w14:textId="77777777" w:rsidR="0078618A" w:rsidRPr="0078618A" w:rsidRDefault="0078618A" w:rsidP="007861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071F3048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 continuación</w:t>
      </w:r>
    </w:p>
    <w:p w14:paraId="528BE83D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st.hasMoreTokens</w:t>
      </w:r>
      <w:proofErr w:type="spellEnd"/>
      <w:proofErr w:type="gram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()     </w:t>
      </w:r>
    </w:p>
    <w:p w14:paraId="5C593AD5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comprueba si hay tokens que extraer. En este caso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apunta a un token por lo tanto </w:t>
      </w:r>
      <w:proofErr w:type="spellStart"/>
      <w:proofErr w:type="gram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hasMoreTokens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 devuelve true.</w:t>
      </w:r>
    </w:p>
    <w:p w14:paraId="6632F2F0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 continuación</w:t>
      </w:r>
    </w:p>
    <w:p w14:paraId="4B9EE12A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st.nextToken</w:t>
      </w:r>
      <w:proofErr w:type="spellEnd"/>
      <w:proofErr w:type="gram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()          </w:t>
      </w:r>
    </w:p>
    <w:p w14:paraId="2930EB64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Obtiene el token al que apunta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(blanco,) y avanza al siguiente.</w:t>
      </w:r>
    </w:p>
    <w:p w14:paraId="54C31AB7" w14:textId="6DADEF3D" w:rsidR="0078618A" w:rsidRPr="0078618A" w:rsidRDefault="0078618A" w:rsidP="0078618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noProof/>
          <w:color w:val="213ABB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9610A29" wp14:editId="00EF0C0D">
            <wp:extent cx="2352675" cy="2028190"/>
            <wp:effectExtent l="0" t="0" r="9525" b="0"/>
            <wp:docPr id="581245708" name="Imagen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D1F2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7457073B" w14:textId="5A2C3E1E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  <w:t xml:space="preserve">El ciclo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repite el proceso.</w:t>
      </w:r>
    </w:p>
    <w:p w14:paraId="49BD45DD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Cuando se alcanza el último token y se avanza el siguiente la condición del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será false.</w:t>
      </w:r>
    </w:p>
    <w:p w14:paraId="6A5A5FB5" w14:textId="77777777" w:rsidR="0078618A" w:rsidRPr="0078618A" w:rsidRDefault="0078618A" w:rsidP="007861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28169CF7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Los </w:t>
      </w:r>
      <w:r w:rsidRPr="0078618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delimitadores</w:t>
      </w: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se pueden especificar cuando se crea el objeto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StringTokenizer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14:paraId="06906D07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Por ejemplo, para indicar que los delimitadores son la coma y el espacio en blanco:</w:t>
      </w:r>
    </w:p>
    <w:p w14:paraId="6DB348FB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78618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colores</w:t>
      </w:r>
      <w:proofErr w:type="spell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rojo, </w:t>
      </w:r>
      <w:proofErr w:type="spellStart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verde</w:t>
      </w:r>
      <w:proofErr w:type="spell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y </w:t>
      </w:r>
      <w:proofErr w:type="spellStart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azul</w:t>
      </w:r>
      <w:proofErr w:type="spell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", "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);     </w:t>
      </w:r>
    </w:p>
    <w:p w14:paraId="1203C22B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La ejecución del </w:t>
      </w:r>
      <w:proofErr w:type="spellStart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anterior obtendría la salida:</w:t>
      </w:r>
    </w:p>
    <w:p w14:paraId="353C9E33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colores</w:t>
      </w:r>
    </w:p>
    <w:p w14:paraId="718DD54E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rojo     </w:t>
      </w:r>
    </w:p>
    <w:p w14:paraId="693CF5D0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verde    </w:t>
      </w:r>
    </w:p>
    <w:p w14:paraId="62AF1CBA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y</w:t>
      </w:r>
    </w:p>
    <w:p w14:paraId="72EE088C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azul</w:t>
      </w:r>
    </w:p>
    <w:p w14:paraId="30CAE22A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lastRenderedPageBreak/>
        <w:t>la coma no aparece ya que se ha especificado como delimitador y los delimitadores no aparecen.</w:t>
      </w:r>
    </w:p>
    <w:p w14:paraId="7253301C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queremos que aparezcan se debe escribir true como tercer argumento en el constructor:</w:t>
      </w:r>
    </w:p>
    <w:p w14:paraId="7C698D9E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78618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StringTokenizer</w:t>
      </w:r>
      <w:proofErr w:type="spellEnd"/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colores</w:t>
      </w:r>
      <w:proofErr w:type="spell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rojo, </w:t>
      </w:r>
      <w:proofErr w:type="spellStart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verde</w:t>
      </w:r>
      <w:proofErr w:type="spell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y </w:t>
      </w:r>
      <w:proofErr w:type="spellStart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azul</w:t>
      </w:r>
      <w:proofErr w:type="spellEnd"/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r w:rsidRPr="0078618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", "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r w:rsidRPr="0078618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true</w:t>
      </w: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);     </w:t>
      </w:r>
    </w:p>
    <w:p w14:paraId="786AD284" w14:textId="77777777" w:rsidR="0078618A" w:rsidRPr="0078618A" w:rsidRDefault="0078618A" w:rsidP="0078618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En este caso la salida es:</w:t>
      </w:r>
    </w:p>
    <w:p w14:paraId="351B165A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colores</w:t>
      </w:r>
    </w:p>
    <w:p w14:paraId="6B355309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77BF6006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rojo</w:t>
      </w:r>
    </w:p>
    <w:p w14:paraId="03D3CBC8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,</w:t>
      </w:r>
    </w:p>
    <w:p w14:paraId="6F3D6609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218051D2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verde     </w:t>
      </w:r>
    </w:p>
    <w:p w14:paraId="52CFA427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02D95539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y</w:t>
      </w:r>
    </w:p>
    <w:p w14:paraId="66A71225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326FF641" w14:textId="77777777" w:rsidR="0078618A" w:rsidRPr="0078618A" w:rsidRDefault="0078618A" w:rsidP="00786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78618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azul     </w:t>
      </w:r>
    </w:p>
    <w:p w14:paraId="3CD4E126" w14:textId="77777777" w:rsidR="0078618A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</w:t>
      </w:r>
    </w:p>
    <w:p w14:paraId="7FDC5B8E" w14:textId="77777777" w:rsidR="0078618A" w:rsidRDefault="0078618A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14:paraId="23E8040F" w14:textId="77777777" w:rsidR="005145ED" w:rsidRDefault="005145ED" w:rsidP="005145ED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>Clases Envolventes</w:t>
      </w:r>
    </w:p>
    <w:p w14:paraId="2382A9F4" w14:textId="77777777" w:rsidR="005145ED" w:rsidRPr="005145ED" w:rsidRDefault="005145ED" w:rsidP="005145ED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</w:p>
    <w:p w14:paraId="16F07ED4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Java es un lenguaje de programación orientado a objetos. Un programa Java debe contener objetos y las operaciones entre ellos. La única excepción a esto en un programa Java son los tipos de datos primitivos (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 etc.)</w:t>
      </w:r>
    </w:p>
    <w:p w14:paraId="233E5A84" w14:textId="55C9EFB1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Los tipos de datos primitivos no son objetos, pero en ocasiones es necesario tratarlos como tales. Por ejemplo, hay determinadas clases que manipulan objetos (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HashMap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, …). Para poder utilizar tipos primitivos con estas clases Java provee las llamadas clases envolventes también llamadas clases contenedoras o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wrappers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14:paraId="2A234914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Cada tipo primitivo tiene su correspondiente clase envolvente:</w:t>
      </w:r>
    </w:p>
    <w:p w14:paraId="26B756EA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tbl>
      <w:tblPr>
        <w:tblW w:w="3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987"/>
      </w:tblGrid>
      <w:tr w:rsidR="005145ED" w:rsidRPr="005145ED" w14:paraId="70EA16A9" w14:textId="77777777" w:rsidTr="005145ED">
        <w:trPr>
          <w:trHeight w:val="299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0FE5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8"/>
                <w:szCs w:val="18"/>
                <w:lang w:eastAsia="es-ES"/>
                <w14:ligatures w14:val="none"/>
              </w:rPr>
              <w:t>Tipo primitivo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4A991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8"/>
                <w:szCs w:val="18"/>
                <w:lang w:eastAsia="es-ES"/>
                <w14:ligatures w14:val="none"/>
              </w:rPr>
              <w:t>Clase Envolvente</w:t>
            </w:r>
          </w:p>
        </w:tc>
      </w:tr>
      <w:tr w:rsidR="005145ED" w:rsidRPr="005145ED" w14:paraId="3072F9ED" w14:textId="77777777" w:rsidTr="005145ED">
        <w:trPr>
          <w:trHeight w:val="260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43C51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byte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AD110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Byte</w:t>
            </w:r>
          </w:p>
        </w:tc>
      </w:tr>
      <w:tr w:rsidR="005145ED" w:rsidRPr="005145ED" w14:paraId="2C247997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CBE5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short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CDF04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Short</w:t>
            </w:r>
          </w:p>
        </w:tc>
      </w:tr>
      <w:tr w:rsidR="005145ED" w:rsidRPr="005145ED" w14:paraId="443CEBFD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673B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FFF4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Integer</w:t>
            </w:r>
            <w:proofErr w:type="spellEnd"/>
          </w:p>
        </w:tc>
      </w:tr>
      <w:tr w:rsidR="005145ED" w:rsidRPr="005145ED" w14:paraId="7C078C83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61329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long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A0C52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Long</w:t>
            </w:r>
          </w:p>
        </w:tc>
      </w:tr>
      <w:tr w:rsidR="005145ED" w:rsidRPr="005145ED" w14:paraId="1307245D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67EEA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float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C4A1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Float</w:t>
            </w:r>
            <w:proofErr w:type="spellEnd"/>
          </w:p>
        </w:tc>
      </w:tr>
      <w:tr w:rsidR="005145ED" w:rsidRPr="005145ED" w14:paraId="3A191846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CF64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double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2ED5E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Double</w:t>
            </w:r>
            <w:proofErr w:type="spellEnd"/>
          </w:p>
        </w:tc>
      </w:tr>
      <w:tr w:rsidR="005145ED" w:rsidRPr="005145ED" w14:paraId="5B4D63F2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0946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char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A615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Character</w:t>
            </w:r>
            <w:proofErr w:type="spellEnd"/>
          </w:p>
        </w:tc>
      </w:tr>
      <w:tr w:rsidR="005145ED" w:rsidRPr="005145ED" w14:paraId="48D1E5AA" w14:textId="77777777" w:rsidTr="005145ED">
        <w:trPr>
          <w:trHeight w:val="354"/>
        </w:trPr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1F8B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EF29" w14:textId="77777777" w:rsidR="005145ED" w:rsidRPr="005145ED" w:rsidRDefault="005145ED" w:rsidP="005145E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18"/>
                <w:szCs w:val="18"/>
                <w:lang w:eastAsia="es-ES"/>
                <w14:ligatures w14:val="none"/>
              </w:rPr>
              <w:t>Boolean</w:t>
            </w:r>
            <w:proofErr w:type="spellEnd"/>
          </w:p>
        </w:tc>
      </w:tr>
    </w:tbl>
    <w:p w14:paraId="376488A5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26DAEC46" w14:textId="77777777" w:rsidR="005145ED" w:rsidRPr="005145ED" w:rsidRDefault="005145ED" w:rsidP="005145ED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Estas clases proporcionan métodos que permiten manipular el tipo de dato primitivo como si fuese un objeto.</w:t>
      </w:r>
    </w:p>
    <w:p w14:paraId="37A6F419" w14:textId="77777777" w:rsid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Las conversiones entre los tipos primitivos y sus clases envolventes son automáticas. No es necesario hacer un casting. Para realizarlas se utiliza el </w:t>
      </w: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Boxing</w:t>
      </w:r>
      <w:proofErr w:type="spellEnd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Unboxing</w:t>
      </w:r>
      <w:proofErr w:type="spellEnd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.</w:t>
      </w:r>
    </w:p>
    <w:p w14:paraId="1769349A" w14:textId="77777777" w:rsidR="00416938" w:rsidRPr="005145ED" w:rsidRDefault="00416938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1AEF458A" w14:textId="77777777" w:rsidR="005145ED" w:rsidRPr="005145ED" w:rsidRDefault="005145ED" w:rsidP="005145E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Boxing</w:t>
      </w:r>
      <w:proofErr w:type="spellEnd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: Convertir un tipo primitivo en su clase </w:t>
      </w:r>
      <w:proofErr w:type="spellStart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Wrapper</w:t>
      </w:r>
      <w:proofErr w:type="spellEnd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.</w:t>
      </w:r>
    </w:p>
    <w:p w14:paraId="684B8C88" w14:textId="3A13AD98" w:rsidR="005145ED" w:rsidRPr="005145ED" w:rsidRDefault="005145ED" w:rsidP="005145ED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Unboxing</w:t>
      </w:r>
      <w:proofErr w:type="spellEnd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: Convertir un objeto de una clase </w:t>
      </w:r>
      <w:proofErr w:type="spellStart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Wrapper</w:t>
      </w:r>
      <w:proofErr w:type="spellEnd"/>
      <w:r w:rsidRPr="005145ED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en su tipo primitivo.</w:t>
      </w:r>
    </w:p>
    <w:p w14:paraId="355B2F99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063DD388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Ejemplo de </w:t>
      </w: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Boxing</w:t>
      </w:r>
      <w:proofErr w:type="spellEnd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0CE8BECF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</w:p>
    <w:p w14:paraId="57ECB9BB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double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x = 29.95;</w:t>
      </w:r>
    </w:p>
    <w:p w14:paraId="2F9E0D0E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Double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y;</w:t>
      </w:r>
    </w:p>
    <w:p w14:paraId="7462DF7F" w14:textId="77777777" w:rsidR="00416938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y = x; </w:t>
      </w:r>
      <w:r w:rsidRPr="005145E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 </w:t>
      </w:r>
      <w:proofErr w:type="spellStart"/>
      <w:r w:rsidRPr="005145E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boxing</w:t>
      </w:r>
      <w:proofErr w:type="spellEnd"/>
      <w:r w:rsidRPr="005145E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</w:p>
    <w:p w14:paraId="5D67AEEC" w14:textId="1FF77C28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</w:t>
      </w:r>
    </w:p>
    <w:p w14:paraId="6DAE6F98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Ejemplo de </w:t>
      </w: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Unboxing</w:t>
      </w:r>
      <w:proofErr w:type="spellEnd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57FC0E95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</w:p>
    <w:p w14:paraId="7BC84769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double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x;</w:t>
      </w:r>
    </w:p>
    <w:p w14:paraId="4D688CD1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Double y = 29.95;</w:t>
      </w:r>
    </w:p>
    <w:p w14:paraId="3EEF0990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x = y; </w:t>
      </w:r>
      <w:r w:rsidRPr="005145ED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// unboxing     </w:t>
      </w:r>
    </w:p>
    <w:p w14:paraId="734EB8C5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bookmarkStart w:id="2" w:name="Resumen_de_métodos_de_Integer"/>
    <w:p w14:paraId="2E134724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fldChar w:fldCharType="begin"/>
      </w: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instrText>HYPERLINK "https://www.blogger.com/blogger.g?blogID=3756682660522124367"</w:instrText>
      </w: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fldChar w:fldCharType="separate"/>
      </w:r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u w:val="single"/>
          <w:lang w:eastAsia="es-ES"/>
          <w14:ligatures w14:val="none"/>
        </w:rPr>
        <w:t xml:space="preserve">Clase </w:t>
      </w: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u w:val="single"/>
          <w:lang w:eastAsia="es-ES"/>
          <w14:ligatures w14:val="none"/>
        </w:rPr>
        <w:t>Integer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fldChar w:fldCharType="end"/>
      </w:r>
      <w:bookmarkEnd w:id="2"/>
    </w:p>
    <w:p w14:paraId="349D075F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la siguiente tabla aparecen algunos métodos de la clase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Integer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 El resto de clases envolventes correspondientes a tipos primitivos numéricos tienen métodos similares.</w:t>
      </w:r>
    </w:p>
    <w:p w14:paraId="07309272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5153"/>
      </w:tblGrid>
      <w:tr w:rsidR="005145ED" w:rsidRPr="005145ED" w14:paraId="1FF720E1" w14:textId="77777777" w:rsidTr="005145ED">
        <w:tc>
          <w:tcPr>
            <w:tcW w:w="19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EC51A" w14:textId="77777777" w:rsidR="005145ED" w:rsidRPr="005145ED" w:rsidRDefault="005145ED" w:rsidP="005145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Integer(int valor)</w:t>
            </w:r>
          </w:p>
          <w:p w14:paraId="4D8C5E4C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  <w:p w14:paraId="1D0A5A29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Integer(String valor)</w:t>
            </w:r>
          </w:p>
          <w:p w14:paraId="3131947D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3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A3EB9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Constructor a partir de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</w:p>
          <w:p w14:paraId="47E52BB4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Integer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n = new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Integer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20);</w:t>
            </w:r>
          </w:p>
          <w:p w14:paraId="3DCA72D4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  <w:p w14:paraId="1AA4121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Constructor a partir de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  <w:p w14:paraId="23561B5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String s = "123456";</w:t>
            </w:r>
          </w:p>
          <w:p w14:paraId="39631060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Integer a = new Integer(s);</w:t>
            </w:r>
          </w:p>
          <w:p w14:paraId="287808D2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  <w:tr w:rsidR="005145ED" w:rsidRPr="005145ED" w14:paraId="25374A4E" w14:textId="77777777" w:rsidTr="005145ED">
        <w:tc>
          <w:tcPr>
            <w:tcW w:w="19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5213E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intValue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</w:p>
          <w:p w14:paraId="4DC928A1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float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floatValue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</w:p>
          <w:p w14:paraId="392891EA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double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doubleValue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</w:p>
          <w:p w14:paraId="64728749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…</w:t>
            </w:r>
          </w:p>
          <w:p w14:paraId="18BCEE16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3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6916B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el valor equivalente</w:t>
            </w:r>
          </w:p>
          <w:p w14:paraId="4E057E07" w14:textId="77777777" w:rsidR="005145ED" w:rsidRPr="003D2278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D2278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Integer n = new Integer(30);</w:t>
            </w:r>
          </w:p>
          <w:p w14:paraId="43C0A94F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int x =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n.intValue</w:t>
            </w:r>
            <w:proofErr w:type="spellEnd"/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();</w:t>
            </w:r>
          </w:p>
          <w:p w14:paraId="512C229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double y =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n.doubleValue</w:t>
            </w:r>
            <w:proofErr w:type="spellEnd"/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();</w:t>
            </w:r>
          </w:p>
        </w:tc>
      </w:tr>
      <w:tr w:rsidR="005145ED" w:rsidRPr="005145ED" w14:paraId="00DB105A" w14:textId="77777777" w:rsidTr="005145ED">
        <w:tc>
          <w:tcPr>
            <w:tcW w:w="19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A5133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parseInt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String s)</w:t>
            </w:r>
          </w:p>
        </w:tc>
        <w:tc>
          <w:tcPr>
            <w:tcW w:w="3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FA9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Método estático que devuelve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a partir de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  <w:p w14:paraId="098ECC92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String s = "123456";</w:t>
            </w:r>
          </w:p>
          <w:p w14:paraId="464AB77C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int z =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Integer.parseInt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(s);</w:t>
            </w:r>
          </w:p>
          <w:p w14:paraId="3B6DDD99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       </w:t>
            </w:r>
          </w:p>
        </w:tc>
      </w:tr>
      <w:tr w:rsidR="005145ED" w:rsidRPr="005145ED" w14:paraId="0C5E9225" w14:textId="77777777" w:rsidTr="005145ED">
        <w:tc>
          <w:tcPr>
            <w:tcW w:w="19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F108" w14:textId="77777777" w:rsidR="005145ED" w:rsidRPr="005145ED" w:rsidRDefault="005145ED" w:rsidP="005145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String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toBinaryString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br/>
              <w:t xml:space="preserve">String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toOctalString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(int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br/>
              <w:t xml:space="preserve">String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toHexString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(int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</w:p>
          <w:p w14:paraId="2B41C3C8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  <w:p w14:paraId="1500A90C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  <w:tc>
          <w:tcPr>
            <w:tcW w:w="3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1FF95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Métodos estáticos que devuelven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con la representación binaria, octal o hexadecimal del número.</w:t>
            </w:r>
          </w:p>
          <w:p w14:paraId="2B96E93F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int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numero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= 12;</w:t>
            </w:r>
          </w:p>
          <w:p w14:paraId="577EE1DD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String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binario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=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Integer.toBinaryString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numero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);</w:t>
            </w:r>
          </w:p>
          <w:p w14:paraId="39ABBC2B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  <w:tr w:rsidR="005145ED" w:rsidRPr="005145ED" w14:paraId="2BA2B4D6" w14:textId="77777777" w:rsidTr="005145ED">
        <w:tc>
          <w:tcPr>
            <w:tcW w:w="19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44B9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Integer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valueOf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String s)</w:t>
            </w:r>
          </w:p>
        </w:tc>
        <w:tc>
          <w:tcPr>
            <w:tcW w:w="3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384A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Método Estático. Devuelve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Integer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a partir de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  <w:p w14:paraId="6E722282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Integer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m =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Integer.valueOf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("123");</w:t>
            </w:r>
          </w:p>
        </w:tc>
      </w:tr>
    </w:tbl>
    <w:p w14:paraId="1C0046E4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51AC67CD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API de la clase Integer: </w:t>
      </w:r>
      <w:hyperlink r:id="rId18" w:history="1">
        <w:r w:rsidRPr="005145ED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u w:val="single"/>
            <w:lang w:eastAsia="es-ES"/>
            <w14:ligatures w14:val="none"/>
          </w:rPr>
          <w:t>http://docs.oracle.com/javase/10/docs/api/java/lang/Integer.html</w:t>
        </w:r>
      </w:hyperlink>
    </w:p>
    <w:p w14:paraId="5E170E8B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3595D9FE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Clase </w:t>
      </w:r>
      <w:proofErr w:type="spellStart"/>
      <w:r w:rsidRPr="005145ED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Character</w:t>
      </w:r>
      <w:proofErr w:type="spellEnd"/>
    </w:p>
    <w:p w14:paraId="50D8A38A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2206BCCD" w14:textId="77777777" w:rsidR="005145ED" w:rsidRPr="005145ED" w:rsidRDefault="005145ED" w:rsidP="005145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Provee una serie de métodos para manipular los datos de tipo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 En la siguiente tabla aparecen algunos de estos métodos. </w:t>
      </w:r>
    </w:p>
    <w:p w14:paraId="7785CBE0" w14:textId="77777777" w:rsidR="005145ED" w:rsidRPr="005145ED" w:rsidRDefault="005145ED" w:rsidP="005145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9"/>
        <w:gridCol w:w="3485"/>
      </w:tblGrid>
      <w:tr w:rsidR="005145ED" w:rsidRPr="005145ED" w14:paraId="2A9BF136" w14:textId="77777777" w:rsidTr="005145ED">
        <w:tc>
          <w:tcPr>
            <w:tcW w:w="21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548C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Character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eastAsia="es-ES"/>
                <w14:ligatures w14:val="none"/>
              </w:rPr>
              <w:t> c)</w:t>
            </w:r>
          </w:p>
          <w:p w14:paraId="79176894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  <w:p w14:paraId="12140149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  <w:p w14:paraId="24820964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EF9D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Constructor a partir de un char</w:t>
            </w:r>
          </w:p>
          <w:p w14:paraId="72B2EBD7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char car = 'x';</w:t>
            </w:r>
          </w:p>
          <w:p w14:paraId="550E8F4A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Character a = new Character(car);</w:t>
            </w:r>
          </w:p>
        </w:tc>
      </w:tr>
      <w:tr w:rsidR="005145ED" w:rsidRPr="005145ED" w14:paraId="388B488F" w14:textId="77777777" w:rsidTr="005145ED">
        <w:tc>
          <w:tcPr>
            <w:tcW w:w="21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16A9A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char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charValue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</w:p>
          <w:p w14:paraId="6EE36272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49AB7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el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equivalente</w:t>
            </w:r>
          </w:p>
          <w:p w14:paraId="76F01626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Character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n = new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Character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('q');</w:t>
            </w:r>
          </w:p>
          <w:p w14:paraId="738EAE6E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c =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n.charValue</w:t>
            </w:r>
            <w:proofErr w:type="spellEnd"/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();</w:t>
            </w:r>
          </w:p>
          <w:p w14:paraId="43C6B144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5145ED" w:rsidRPr="005145ED" w14:paraId="60CF5164" w14:textId="77777777" w:rsidTr="005145ED">
        <w:tc>
          <w:tcPr>
            <w:tcW w:w="21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5B08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lastRenderedPageBreak/>
              <w:t>boolean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isLowerCase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char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ch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)</w:t>
            </w:r>
            <w:r w:rsidRPr="00514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boolean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isUpperCase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(char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ch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)</w:t>
            </w:r>
          </w:p>
          <w:p w14:paraId="7B902DE0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boolean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isDigit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char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)</w:t>
            </w:r>
          </w:p>
          <w:p w14:paraId="653CE0C2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boolean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 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isLetter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char 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)</w:t>
            </w: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77260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Comprueba si es un carácter en minúsculas.</w:t>
            </w:r>
          </w:p>
          <w:p w14:paraId="463BCF66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Comprueba si es un carácter en mayúsculas.</w:t>
            </w:r>
          </w:p>
          <w:p w14:paraId="7F90661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Comprueba si es un dígito (carácter del 0 al 9).</w:t>
            </w:r>
          </w:p>
          <w:p w14:paraId="61A8E7ED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Comprueba si es una letra.</w:t>
            </w:r>
          </w:p>
          <w:p w14:paraId="27D66736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Todos son estáticos.</w:t>
            </w:r>
          </w:p>
          <w:p w14:paraId="67423C9C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if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Character.isUpperCase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(c)){</w:t>
            </w:r>
          </w:p>
          <w:p w14:paraId="731C1D23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  </w:t>
            </w: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.....           </w:t>
            </w:r>
          </w:p>
          <w:p w14:paraId="1896BA35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}</w:t>
            </w:r>
          </w:p>
          <w:p w14:paraId="69724BB5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da-DK" w:eastAsia="es-ES"/>
                <w14:ligatures w14:val="none"/>
              </w:rPr>
              <w:t>       </w:t>
            </w:r>
          </w:p>
        </w:tc>
      </w:tr>
      <w:tr w:rsidR="005145ED" w:rsidRPr="005145ED" w14:paraId="12A09869" w14:textId="77777777" w:rsidTr="005145ED">
        <w:tc>
          <w:tcPr>
            <w:tcW w:w="21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26616" w14:textId="77777777" w:rsidR="005145ED" w:rsidRPr="005145ED" w:rsidRDefault="005145ED" w:rsidP="005145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char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toLowerCase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char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)</w:t>
            </w: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br/>
              <w:t xml:space="preserve">char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toUpperCase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(char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)</w:t>
            </w: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br/>
            </w:r>
          </w:p>
          <w:p w14:paraId="1BC31E08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  <w:p w14:paraId="2763C9B0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D21EE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el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en mayúsculas.</w:t>
            </w:r>
          </w:p>
          <w:p w14:paraId="564B7BC1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el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en minúsculas.</w:t>
            </w:r>
          </w:p>
          <w:p w14:paraId="28D78237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Métodos estáticos.</w:t>
            </w:r>
          </w:p>
          <w:p w14:paraId="6EAB4F6B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car = 'u';</w:t>
            </w:r>
          </w:p>
          <w:p w14:paraId="3D12BB1A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System.out.println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Character.toUpperCase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(car));</w:t>
            </w:r>
          </w:p>
        </w:tc>
      </w:tr>
      <w:tr w:rsidR="005145ED" w:rsidRPr="005145ED" w14:paraId="31CC4F8D" w14:textId="77777777" w:rsidTr="005145ED">
        <w:tc>
          <w:tcPr>
            <w:tcW w:w="21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9DF5" w14:textId="77777777" w:rsidR="005145ED" w:rsidRPr="005145ED" w:rsidRDefault="005145ED" w:rsidP="0051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Character </w:t>
            </w:r>
            <w:proofErr w:type="spellStart"/>
            <w:proofErr w:type="gram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valueOf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es-ES"/>
                <w14:ligatures w14:val="none"/>
              </w:rPr>
              <w:t>char c)</w:t>
            </w:r>
          </w:p>
        </w:tc>
        <w:tc>
          <w:tcPr>
            <w:tcW w:w="28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F811E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Método Estático. Devuelve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Character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a partir de un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char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  <w:p w14:paraId="0A992FD2" w14:textId="77777777" w:rsidR="005145ED" w:rsidRPr="005145ED" w:rsidRDefault="005145ED" w:rsidP="00514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 xml:space="preserve">Character m = </w:t>
            </w:r>
            <w:proofErr w:type="spellStart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Character.valueOf</w:t>
            </w:r>
            <w:proofErr w:type="spellEnd"/>
            <w:r w:rsidRPr="005145E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('a');</w:t>
            </w:r>
          </w:p>
        </w:tc>
      </w:tr>
    </w:tbl>
    <w:p w14:paraId="061499E9" w14:textId="77777777" w:rsidR="005145ED" w:rsidRPr="005145ED" w:rsidRDefault="005145ED" w:rsidP="005145ED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br/>
      </w: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API de la clase Character: </w:t>
      </w:r>
      <w:hyperlink r:id="rId19" w:history="1">
        <w:r w:rsidRPr="005145ED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u w:val="single"/>
            <w:lang w:eastAsia="es-ES"/>
            <w14:ligatures w14:val="none"/>
          </w:rPr>
          <w:t>http://docs.oracle.com/javase/10/docs/api/java/lang/Character.html</w:t>
        </w:r>
      </w:hyperlink>
    </w:p>
    <w:p w14:paraId="5F613045" w14:textId="77777777" w:rsidR="005145ED" w:rsidRPr="005145ED" w:rsidRDefault="005145ED" w:rsidP="005145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Ejemplo de uso de la clase </w:t>
      </w:r>
      <w:proofErr w:type="spellStart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Character</w:t>
      </w:r>
      <w:proofErr w:type="spellEnd"/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programa que lee un texto por teclado y muestra cuántos dígitos y letras contiene.</w:t>
      </w:r>
      <w:r w:rsidRPr="005145ED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</w:p>
    <w:p w14:paraId="2E85C2D9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java.util</w:t>
      </w:r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.Scanner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14:paraId="5C90DB5E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14:paraId="3C3C8B80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MainJavaApplication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14:paraId="79C08BFB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14:paraId="6AC71E42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14:paraId="73E0B067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</w:p>
    <w:p w14:paraId="0DDC44F3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Scanner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Scanner(</w:t>
      </w:r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System.in);</w:t>
      </w:r>
    </w:p>
    <w:p w14:paraId="564DD68C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String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texto;</w:t>
      </w:r>
    </w:p>
    <w:p w14:paraId="032CA283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int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cuentaCifras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= 0,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cuentaLetras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= 0;                                                                   </w:t>
      </w:r>
    </w:p>
    <w:p w14:paraId="62633369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</w:t>
      </w:r>
    </w:p>
    <w:p w14:paraId="12B8295A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"Introduce texto "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14:paraId="3E1722E2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texto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proofErr w:type="gram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sc.nextLine</w:t>
      </w:r>
      <w:proofErr w:type="spellEnd"/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14:paraId="18A212FE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</w:t>
      </w:r>
    </w:p>
    <w:p w14:paraId="1CBF5A6A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for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0;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&lt; </w:t>
      </w:r>
      <w:proofErr w:type="spellStart"/>
      <w:proofErr w:type="gram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texto.length</w:t>
      </w:r>
      <w:proofErr w:type="spellEnd"/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();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++) {</w:t>
      </w:r>
    </w:p>
    <w:p w14:paraId="73FC5A90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Character.isDigit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texto.charAt</w:t>
      </w:r>
      <w:proofErr w:type="spellEnd"/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))) {</w:t>
      </w:r>
    </w:p>
    <w:p w14:paraId="332B4026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cuentaCifras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++;</w:t>
      </w:r>
    </w:p>
    <w:p w14:paraId="1D48B2C5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else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5145ED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Character.isLetter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texto.charAt</w:t>
      </w:r>
      <w:proofErr w:type="spellEnd"/>
      <w:proofErr w:type="gram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))) {</w:t>
      </w:r>
    </w:p>
    <w:p w14:paraId="08FEF58E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cuentaLetras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++;</w:t>
      </w:r>
    </w:p>
    <w:p w14:paraId="381EEEBA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}</w:t>
      </w:r>
    </w:p>
    <w:p w14:paraId="15B91A82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14:paraId="793AA4E5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</w:t>
      </w:r>
    </w:p>
    <w:p w14:paraId="59D4E3D2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"El texto contiene "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cuentaCifras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dígitos"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                                    </w:t>
      </w:r>
    </w:p>
    <w:p w14:paraId="5734C83A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"El texto contiene "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proofErr w:type="spellStart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cuentaLetras</w:t>
      </w:r>
      <w:proofErr w:type="spellEnd"/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r w:rsidRPr="005145ED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letras"</w:t>
      </w: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14:paraId="1EF24A37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14:paraId="5015DE18" w14:textId="77777777" w:rsidR="005145ED" w:rsidRPr="005145ED" w:rsidRDefault="005145ED" w:rsidP="00514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5145ED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14:paraId="072A11C6" w14:textId="4DCE5694" w:rsidR="00CC2A5C" w:rsidRPr="00CC2A5C" w:rsidRDefault="00CC2A5C" w:rsidP="00CC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A5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lastRenderedPageBreak/>
        <w:t xml:space="preserve">                                     </w:t>
      </w:r>
    </w:p>
    <w:sectPr w:rsidR="00CC2A5C" w:rsidRPr="00CC2A5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5020" w14:textId="77777777" w:rsidR="00144C14" w:rsidRDefault="00144C14" w:rsidP="003D2278">
      <w:pPr>
        <w:spacing w:after="0" w:line="240" w:lineRule="auto"/>
      </w:pPr>
      <w:r>
        <w:separator/>
      </w:r>
    </w:p>
  </w:endnote>
  <w:endnote w:type="continuationSeparator" w:id="0">
    <w:p w14:paraId="12109197" w14:textId="77777777" w:rsidR="00144C14" w:rsidRDefault="00144C14" w:rsidP="003D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F293" w14:textId="77777777" w:rsidR="003D2278" w:rsidRDefault="003D2278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DD25652" w14:textId="77777777" w:rsidR="003D2278" w:rsidRDefault="003D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2455" w14:textId="77777777" w:rsidR="00144C14" w:rsidRDefault="00144C14" w:rsidP="003D2278">
      <w:pPr>
        <w:spacing w:after="0" w:line="240" w:lineRule="auto"/>
      </w:pPr>
      <w:r>
        <w:separator/>
      </w:r>
    </w:p>
  </w:footnote>
  <w:footnote w:type="continuationSeparator" w:id="0">
    <w:p w14:paraId="7BFEA107" w14:textId="77777777" w:rsidR="00144C14" w:rsidRDefault="00144C14" w:rsidP="003D2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73F"/>
    <w:multiLevelType w:val="multilevel"/>
    <w:tmpl w:val="249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4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C"/>
    <w:rsid w:val="00144C14"/>
    <w:rsid w:val="003D2278"/>
    <w:rsid w:val="00416938"/>
    <w:rsid w:val="005145ED"/>
    <w:rsid w:val="006748FC"/>
    <w:rsid w:val="0078618A"/>
    <w:rsid w:val="00C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B616"/>
  <w15:chartTrackingRefBased/>
  <w15:docId w15:val="{12F64EBE-851D-4D29-B318-AB32B85F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2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2A5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2A5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C2A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CC2A5C"/>
  </w:style>
  <w:style w:type="character" w:customStyle="1" w:styleId="hljs-comment">
    <w:name w:val="hljs-comment"/>
    <w:basedOn w:val="Fuentedeprrafopredeter"/>
    <w:rsid w:val="00CC2A5C"/>
  </w:style>
  <w:style w:type="character" w:styleId="Hipervnculo">
    <w:name w:val="Hyperlink"/>
    <w:basedOn w:val="Fuentedeprrafopredeter"/>
    <w:uiPriority w:val="99"/>
    <w:semiHidden/>
    <w:unhideWhenUsed/>
    <w:rsid w:val="00CC2A5C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CC2A5C"/>
  </w:style>
  <w:style w:type="character" w:customStyle="1" w:styleId="hljs-class">
    <w:name w:val="hljs-class"/>
    <w:basedOn w:val="Fuentedeprrafopredeter"/>
    <w:rsid w:val="00CC2A5C"/>
  </w:style>
  <w:style w:type="character" w:customStyle="1" w:styleId="hljs-title">
    <w:name w:val="hljs-title"/>
    <w:basedOn w:val="Fuentedeprrafopredeter"/>
    <w:rsid w:val="00CC2A5C"/>
  </w:style>
  <w:style w:type="character" w:customStyle="1" w:styleId="hljs-function">
    <w:name w:val="hljs-function"/>
    <w:basedOn w:val="Fuentedeprrafopredeter"/>
    <w:rsid w:val="00CC2A5C"/>
  </w:style>
  <w:style w:type="character" w:customStyle="1" w:styleId="hljs-params">
    <w:name w:val="hljs-params"/>
    <w:basedOn w:val="Fuentedeprrafopredeter"/>
    <w:rsid w:val="00CC2A5C"/>
  </w:style>
  <w:style w:type="character" w:customStyle="1" w:styleId="hljs-number">
    <w:name w:val="hljs-number"/>
    <w:basedOn w:val="Fuentedeprrafopredeter"/>
    <w:rsid w:val="00CC2A5C"/>
  </w:style>
  <w:style w:type="character" w:customStyle="1" w:styleId="hljs-meta">
    <w:name w:val="hljs-meta"/>
    <w:basedOn w:val="Fuentedeprrafopredeter"/>
    <w:rsid w:val="0078618A"/>
  </w:style>
  <w:style w:type="paragraph" w:styleId="Encabezado">
    <w:name w:val="header"/>
    <w:basedOn w:val="Normal"/>
    <w:link w:val="EncabezadoCar"/>
    <w:uiPriority w:val="99"/>
    <w:unhideWhenUsed/>
    <w:rsid w:val="003D2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278"/>
  </w:style>
  <w:style w:type="paragraph" w:styleId="Piedepgina">
    <w:name w:val="footer"/>
    <w:basedOn w:val="Normal"/>
    <w:link w:val="PiedepginaCar"/>
    <w:uiPriority w:val="99"/>
    <w:unhideWhenUsed/>
    <w:rsid w:val="003D2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3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42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9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4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7509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2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44">
              <w:marLeft w:val="3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79">
              <w:marLeft w:val="3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18">
              <w:marLeft w:val="3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5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32">
              <w:marLeft w:val="16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909">
              <w:marLeft w:val="72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164">
              <w:marLeft w:val="16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33">
              <w:marLeft w:val="16"/>
              <w:marRight w:val="0"/>
              <w:marTop w:val="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0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9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4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8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8186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9913678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3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0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4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37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08">
              <w:marLeft w:val="3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84">
              <w:marLeft w:val="3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0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61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857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1705">
                  <w:marLeft w:val="3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10757">
                  <w:marLeft w:val="386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753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9021">
                  <w:marLeft w:val="3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3673">
                  <w:marLeft w:val="3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798">
                  <w:marLeft w:val="386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38113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6800">
                  <w:marLeft w:val="3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0">
                  <w:marLeft w:val="3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248">
                  <w:marLeft w:val="431"/>
                  <w:marRight w:val="0"/>
                  <w:marTop w:val="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9656">
                  <w:marLeft w:val="0"/>
                  <w:marRight w:val="0"/>
                  <w:marTop w:val="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6065">
                  <w:marLeft w:val="2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757">
                  <w:marLeft w:val="2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1170">
                  <w:marLeft w:val="2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11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596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3333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825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626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6596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4547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0413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3415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2882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9188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5276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576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9737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792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17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992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0494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58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537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6121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64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3266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99559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9163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3883">
                  <w:marLeft w:val="0"/>
                  <w:marRight w:val="0"/>
                  <w:marTop w:val="120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90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7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84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47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33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s.oracle.com/javase/10/docs/api/java/lang/StringBuffer.html" TargetMode="External"/><Relationship Id="rId18" Type="http://schemas.openxmlformats.org/officeDocument/2006/relationships/hyperlink" Target="http://docs.oracle.com/javase/10/docs/api/java/lang/Intege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cs.oracle.com/javase/10/docs/api/index.html?java/lang/String.html" TargetMode="External"/><Relationship Id="rId12" Type="http://schemas.openxmlformats.org/officeDocument/2006/relationships/hyperlink" Target="http://docs.oracle.com/javase/10/docs/api/java/lang/StringBuilder.html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1.bp.blogspot.com/-C3zxf57QDRE/UV1tLrYojMI/AAAAAAAAALY/WM3y8DdmT_k/s1600/java-stringtokenizer-2.JP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hyperlink" Target="http://docs.oracle.com/javase/10/docs/api/java/lang/Charac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1.bp.blogspot.com/-7gtDi0BqI9g/UV1tBg2sepI/AAAAAAAAALQ/uLRmSSpBda4/s1600/java-stringtokenizer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3147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3</cp:revision>
  <dcterms:created xsi:type="dcterms:W3CDTF">2023-11-08T21:03:00Z</dcterms:created>
  <dcterms:modified xsi:type="dcterms:W3CDTF">2023-11-08T21:42:00Z</dcterms:modified>
</cp:coreProperties>
</file>